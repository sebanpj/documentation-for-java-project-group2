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294" w:rsidRDefault="00F96294" w:rsidP="00F96294">
      <w:r>
        <w:t xml:space="preserve">Project name: </w:t>
      </w:r>
      <w:ins w:id="0" w:author="Voleti Taras" w:date="2023-01-16T11:25:00Z">
        <w:r w:rsidR="004D42BA">
          <w:t>Airline Booking</w:t>
        </w:r>
      </w:ins>
    </w:p>
    <w:p w:rsidR="00F96294" w:rsidRDefault="00F96294" w:rsidP="00F96294">
      <w:r>
        <w:t xml:space="preserve">Test engineer: </w:t>
      </w:r>
      <w:ins w:id="1" w:author="Voleti Taras" w:date="2023-01-16T11:25:00Z">
        <w:r w:rsidR="004D42BA">
          <w:rPr>
            <w:rStyle w:val="normaltextrun"/>
            <w:rFonts w:ascii="Segoe UI" w:hAnsi="Segoe UI" w:cs="Segoe UI"/>
            <w:color w:val="242424"/>
            <w:sz w:val="21"/>
            <w:szCs w:val="21"/>
          </w:rPr>
          <w:t>Sakshi Kumari</w:t>
        </w:r>
      </w:ins>
    </w:p>
    <w:p w:rsidR="00F96294" w:rsidRDefault="00F96294" w:rsidP="00F96294">
      <w:r>
        <w:t xml:space="preserve">Date: </w:t>
      </w:r>
      <w:ins w:id="2" w:author="Voleti Taras" w:date="2023-01-16T11:25:00Z">
        <w:r w:rsidR="004D42BA">
          <w:t>1/165/2023</w:t>
        </w:r>
      </w:ins>
    </w:p>
    <w:p w:rsidR="00F96294" w:rsidRDefault="00F96294" w:rsidP="00F96294">
      <w:r>
        <w:t xml:space="preserve">Prepared by: </w:t>
      </w:r>
      <w:ins w:id="3" w:author="Voleti Taras" w:date="2023-01-16T11:25:00Z">
        <w:r w:rsidR="004D42BA">
          <w:t>Scholars</w:t>
        </w:r>
      </w:ins>
    </w:p>
    <w:p w:rsidR="00F96294" w:rsidRDefault="00F96294" w:rsidP="00F96294">
      <w:r>
        <w:t xml:space="preserve">Reviewed by: </w:t>
      </w:r>
      <w:ins w:id="4" w:author="Voleti Taras" w:date="2023-01-16T11:25:00Z">
        <w:r w:rsidR="004D42BA">
          <w:t>Nageshwara Rao</w:t>
        </w:r>
      </w:ins>
    </w:p>
    <w:p w:rsidR="00F96294" w:rsidRPr="0075128A" w:rsidRDefault="00F96294" w:rsidP="00F96294">
      <w:pPr>
        <w:rPr>
          <w:b/>
        </w:rPr>
      </w:pPr>
      <w:r w:rsidRPr="0075128A">
        <w:rPr>
          <w:b/>
        </w:rPr>
        <w:t>1)Test objective or Aim:</w:t>
      </w:r>
    </w:p>
    <w:p w:rsidR="00F96294" w:rsidRDefault="00F96294" w:rsidP="00F96294">
      <w:r>
        <w:t xml:space="preserve">The objective of the test is to verify that the functionality of </w:t>
      </w:r>
      <w:r w:rsidR="000A54FA" w:rsidRPr="000A54FA">
        <w:rPr>
          <w:b/>
        </w:rPr>
        <w:t>AIR TICKET BOOKING</w:t>
      </w:r>
      <w:r w:rsidRPr="006375E6">
        <w:rPr>
          <w:b/>
        </w:rPr>
        <w:t xml:space="preserve"> APPLICATION</w:t>
      </w:r>
      <w:r w:rsidR="000A54FA">
        <w:t xml:space="preserve"> and search flights </w:t>
      </w:r>
      <w:r>
        <w:t>functionality works according to the specifications.</w:t>
      </w:r>
    </w:p>
    <w:p w:rsidR="00F96294" w:rsidRDefault="00F96294" w:rsidP="00F96294">
      <w:r>
        <w:t>Final product of the test includes:</w:t>
      </w:r>
    </w:p>
    <w:p w:rsidR="00F96294" w:rsidRDefault="00F96294" w:rsidP="00F96294">
      <w:pPr>
        <w:pStyle w:val="ListParagraph"/>
        <w:numPr>
          <w:ilvl w:val="0"/>
          <w:numId w:val="1"/>
        </w:numPr>
      </w:pPr>
      <w:r>
        <w:t>Production ready software</w:t>
      </w:r>
    </w:p>
    <w:p w:rsidR="00F96294" w:rsidRDefault="00F96294" w:rsidP="00F96294">
      <w:pPr>
        <w:pStyle w:val="ListParagraph"/>
        <w:numPr>
          <w:ilvl w:val="0"/>
          <w:numId w:val="1"/>
        </w:numPr>
      </w:pPr>
      <w:r>
        <w:t>A set of stable test script that can be reused for the functional and UAT test execution.</w:t>
      </w:r>
    </w:p>
    <w:p w:rsidR="00F96294" w:rsidRPr="006669CA" w:rsidRDefault="00F96294" w:rsidP="00F96294">
      <w:pPr>
        <w:rPr>
          <w:b/>
        </w:rPr>
      </w:pPr>
      <w:r w:rsidRPr="0075128A">
        <w:rPr>
          <w:b/>
        </w:rPr>
        <w:t>2) Scope of testing:</w:t>
      </w:r>
      <w:r>
        <w:rPr>
          <w:u w:val="single"/>
        </w:rPr>
        <w:t xml:space="preserve">            </w:t>
      </w:r>
    </w:p>
    <w:tbl>
      <w:tblPr>
        <w:tblStyle w:val="TableGrid"/>
        <w:tblW w:w="0" w:type="auto"/>
        <w:tblLook w:val="04A0" w:firstRow="1" w:lastRow="0" w:firstColumn="1" w:lastColumn="0" w:noHBand="0" w:noVBand="1"/>
      </w:tblPr>
      <w:tblGrid>
        <w:gridCol w:w="3116"/>
        <w:gridCol w:w="3117"/>
        <w:gridCol w:w="3117"/>
      </w:tblGrid>
      <w:tr w:rsidR="00F96294" w:rsidTr="003F1202">
        <w:tc>
          <w:tcPr>
            <w:tcW w:w="3116" w:type="dxa"/>
          </w:tcPr>
          <w:p w:rsidR="00F96294" w:rsidRPr="006669CA" w:rsidRDefault="00F96294" w:rsidP="003F1202">
            <w:r>
              <w:t>Module</w:t>
            </w:r>
          </w:p>
        </w:tc>
        <w:tc>
          <w:tcPr>
            <w:tcW w:w="3117" w:type="dxa"/>
          </w:tcPr>
          <w:p w:rsidR="00F96294" w:rsidRPr="006669CA" w:rsidRDefault="00F96294" w:rsidP="003F1202">
            <w:r w:rsidRPr="006669CA">
              <w:t>Application</w:t>
            </w:r>
          </w:p>
        </w:tc>
        <w:tc>
          <w:tcPr>
            <w:tcW w:w="3117" w:type="dxa"/>
          </w:tcPr>
          <w:p w:rsidR="00F96294" w:rsidRPr="006669CA" w:rsidRDefault="00F96294" w:rsidP="003F1202">
            <w:r w:rsidRPr="006669CA">
              <w:t>Description</w:t>
            </w:r>
          </w:p>
        </w:tc>
      </w:tr>
      <w:tr w:rsidR="000A54FA" w:rsidTr="003F1202">
        <w:tc>
          <w:tcPr>
            <w:tcW w:w="3116" w:type="dxa"/>
          </w:tcPr>
          <w:p w:rsidR="000A54FA" w:rsidRDefault="000A54FA" w:rsidP="003F1202">
            <w:r>
              <w:t>Registration</w:t>
            </w:r>
          </w:p>
        </w:tc>
        <w:tc>
          <w:tcPr>
            <w:tcW w:w="3117" w:type="dxa"/>
          </w:tcPr>
          <w:p w:rsidR="000A54FA" w:rsidRPr="006669CA" w:rsidRDefault="00D52C25" w:rsidP="003F1202">
            <w:r>
              <w:t>Customer</w:t>
            </w:r>
          </w:p>
        </w:tc>
        <w:tc>
          <w:tcPr>
            <w:tcW w:w="3117" w:type="dxa"/>
          </w:tcPr>
          <w:p w:rsidR="000A54FA" w:rsidRPr="006669CA" w:rsidRDefault="00D52C25" w:rsidP="003F1202">
            <w:r>
              <w:t>Customer able to register with their details</w:t>
            </w:r>
          </w:p>
        </w:tc>
      </w:tr>
      <w:tr w:rsidR="000A54FA" w:rsidTr="003F1202">
        <w:tc>
          <w:tcPr>
            <w:tcW w:w="3116" w:type="dxa"/>
          </w:tcPr>
          <w:p w:rsidR="000A54FA" w:rsidRDefault="00D52C25" w:rsidP="003F1202">
            <w:r>
              <w:t>Search flight</w:t>
            </w:r>
          </w:p>
        </w:tc>
        <w:tc>
          <w:tcPr>
            <w:tcW w:w="3117" w:type="dxa"/>
          </w:tcPr>
          <w:p w:rsidR="000A54FA" w:rsidRPr="006669CA" w:rsidRDefault="00D52C25" w:rsidP="003F1202">
            <w:r>
              <w:t>Customer</w:t>
            </w:r>
          </w:p>
        </w:tc>
        <w:tc>
          <w:tcPr>
            <w:tcW w:w="3117" w:type="dxa"/>
          </w:tcPr>
          <w:p w:rsidR="000A54FA" w:rsidRPr="006669CA" w:rsidRDefault="00D52C25" w:rsidP="003F1202">
            <w:r>
              <w:t>Customer able to search the flights</w:t>
            </w:r>
          </w:p>
        </w:tc>
      </w:tr>
      <w:tr w:rsidR="00D52C25" w:rsidTr="003F1202">
        <w:tc>
          <w:tcPr>
            <w:tcW w:w="3116" w:type="dxa"/>
          </w:tcPr>
          <w:p w:rsidR="00D52C25" w:rsidRDefault="00D52C25" w:rsidP="003F1202">
            <w:r>
              <w:t>Book the ticket</w:t>
            </w:r>
          </w:p>
        </w:tc>
        <w:tc>
          <w:tcPr>
            <w:tcW w:w="3117" w:type="dxa"/>
          </w:tcPr>
          <w:p w:rsidR="00D52C25" w:rsidRPr="006669CA" w:rsidRDefault="00D52C25" w:rsidP="003F1202">
            <w:r>
              <w:t>Customer</w:t>
            </w:r>
          </w:p>
        </w:tc>
        <w:tc>
          <w:tcPr>
            <w:tcW w:w="3117" w:type="dxa"/>
          </w:tcPr>
          <w:p w:rsidR="00D52C25" w:rsidRPr="006669CA" w:rsidRDefault="00D52C25" w:rsidP="003F1202">
            <w:r>
              <w:t>Customer able to book the flight</w:t>
            </w:r>
          </w:p>
        </w:tc>
      </w:tr>
      <w:tr w:rsidR="000A54FA" w:rsidTr="003F1202">
        <w:tc>
          <w:tcPr>
            <w:tcW w:w="3116" w:type="dxa"/>
          </w:tcPr>
          <w:p w:rsidR="000A54FA" w:rsidRDefault="00D52C25" w:rsidP="003F1202">
            <w:r>
              <w:t>Cancel flights</w:t>
            </w:r>
          </w:p>
        </w:tc>
        <w:tc>
          <w:tcPr>
            <w:tcW w:w="3117" w:type="dxa"/>
          </w:tcPr>
          <w:p w:rsidR="000A54FA" w:rsidRPr="006669CA" w:rsidRDefault="000A54FA" w:rsidP="003F1202">
            <w:r w:rsidRPr="006669CA">
              <w:t>Customer</w:t>
            </w:r>
          </w:p>
        </w:tc>
        <w:tc>
          <w:tcPr>
            <w:tcW w:w="3117" w:type="dxa"/>
          </w:tcPr>
          <w:p w:rsidR="000A54FA" w:rsidRPr="006669CA" w:rsidRDefault="00D52C25" w:rsidP="003F1202">
            <w:r>
              <w:t>Customer is able to cancel the booked flights</w:t>
            </w:r>
          </w:p>
        </w:tc>
      </w:tr>
      <w:tr w:rsidR="000A54FA" w:rsidTr="003F1202">
        <w:tc>
          <w:tcPr>
            <w:tcW w:w="3116" w:type="dxa"/>
          </w:tcPr>
          <w:p w:rsidR="000A54FA" w:rsidRDefault="00D52C25" w:rsidP="00D52C25">
            <w:r>
              <w:t>Admin</w:t>
            </w:r>
          </w:p>
        </w:tc>
        <w:tc>
          <w:tcPr>
            <w:tcW w:w="3117" w:type="dxa"/>
          </w:tcPr>
          <w:p w:rsidR="000A54FA" w:rsidRPr="006669CA" w:rsidRDefault="00D52C25" w:rsidP="003F1202">
            <w:r>
              <w:t>Admin</w:t>
            </w:r>
          </w:p>
        </w:tc>
        <w:tc>
          <w:tcPr>
            <w:tcW w:w="3117" w:type="dxa"/>
          </w:tcPr>
          <w:p w:rsidR="000A54FA" w:rsidRPr="006669CA" w:rsidRDefault="00D52C25" w:rsidP="003F1202">
            <w:r>
              <w:t>Admin is able to add new flights</w:t>
            </w:r>
          </w:p>
        </w:tc>
      </w:tr>
      <w:tr w:rsidR="00F96294" w:rsidTr="003F1202">
        <w:tc>
          <w:tcPr>
            <w:tcW w:w="3116" w:type="dxa"/>
          </w:tcPr>
          <w:p w:rsidR="00F96294" w:rsidRPr="006669CA" w:rsidRDefault="00D52C25" w:rsidP="00F96294">
            <w:r>
              <w:t>Main menu</w:t>
            </w:r>
          </w:p>
        </w:tc>
        <w:tc>
          <w:tcPr>
            <w:tcW w:w="3117" w:type="dxa"/>
          </w:tcPr>
          <w:p w:rsidR="00F96294" w:rsidRPr="006669CA" w:rsidRDefault="00D52C25" w:rsidP="003F1202">
            <w:r>
              <w:t>Customer</w:t>
            </w:r>
          </w:p>
        </w:tc>
        <w:tc>
          <w:tcPr>
            <w:tcW w:w="3117" w:type="dxa"/>
          </w:tcPr>
          <w:p w:rsidR="00F96294" w:rsidRPr="006669CA" w:rsidRDefault="00D52C25" w:rsidP="00F96294">
            <w:r>
              <w:t>Customer is able to choose which module they need.</w:t>
            </w:r>
          </w:p>
        </w:tc>
      </w:tr>
    </w:tbl>
    <w:p w:rsidR="00F96294" w:rsidRDefault="00F96294" w:rsidP="00F96294"/>
    <w:p w:rsidR="00F96294" w:rsidRPr="006669CA" w:rsidRDefault="00F96294" w:rsidP="00F96294">
      <w:pPr>
        <w:pStyle w:val="ListParagraph"/>
        <w:numPr>
          <w:ilvl w:val="0"/>
          <w:numId w:val="2"/>
        </w:numPr>
        <w:rPr>
          <w:u w:val="single"/>
        </w:rPr>
      </w:pPr>
      <w:r w:rsidRPr="006669CA">
        <w:rPr>
          <w:u w:val="single"/>
        </w:rPr>
        <w:t>within the scope:</w:t>
      </w:r>
    </w:p>
    <w:p w:rsidR="00F96294" w:rsidRDefault="00F96294" w:rsidP="00F96294">
      <w:pPr>
        <w:pStyle w:val="ListParagraph"/>
        <w:numPr>
          <w:ilvl w:val="0"/>
          <w:numId w:val="3"/>
        </w:numPr>
      </w:pPr>
      <w:r>
        <w:t>Functional Testing</w:t>
      </w:r>
    </w:p>
    <w:p w:rsidR="00F96294" w:rsidRDefault="00D52C25" w:rsidP="009D1B37">
      <w:pPr>
        <w:pStyle w:val="ListParagraph"/>
        <w:numPr>
          <w:ilvl w:val="0"/>
          <w:numId w:val="3"/>
        </w:numPr>
      </w:pPr>
      <w:r>
        <w:t>Unit Testing</w:t>
      </w:r>
    </w:p>
    <w:p w:rsidR="00D52C25" w:rsidRDefault="00D52C25" w:rsidP="009D1B37">
      <w:pPr>
        <w:pStyle w:val="ListParagraph"/>
        <w:numPr>
          <w:ilvl w:val="0"/>
          <w:numId w:val="3"/>
        </w:numPr>
      </w:pPr>
      <w:r>
        <w:t>Smoke Testing</w:t>
      </w:r>
    </w:p>
    <w:p w:rsidR="00D52C25" w:rsidRDefault="00D52C25" w:rsidP="009D1B37">
      <w:pPr>
        <w:pStyle w:val="ListParagraph"/>
        <w:numPr>
          <w:ilvl w:val="0"/>
          <w:numId w:val="3"/>
        </w:numPr>
      </w:pPr>
      <w:r>
        <w:t>Sanity Testing</w:t>
      </w:r>
    </w:p>
    <w:p w:rsidR="00F96294" w:rsidRPr="00306B5F" w:rsidRDefault="00F96294" w:rsidP="00F96294">
      <w:pPr>
        <w:pStyle w:val="ListParagraph"/>
        <w:numPr>
          <w:ilvl w:val="0"/>
          <w:numId w:val="2"/>
        </w:numPr>
        <w:rPr>
          <w:u w:val="single"/>
        </w:rPr>
      </w:pPr>
      <w:r w:rsidRPr="00306B5F">
        <w:rPr>
          <w:u w:val="single"/>
        </w:rPr>
        <w:t>Out of scope:</w:t>
      </w:r>
    </w:p>
    <w:p w:rsidR="00F96294" w:rsidRDefault="00F96294" w:rsidP="00F96294">
      <w:pPr>
        <w:pStyle w:val="ListParagraph"/>
        <w:ind w:left="610"/>
      </w:pPr>
      <w:r>
        <w:t xml:space="preserve">        These feature are not to be tested because they are not included in the software requirement specs</w:t>
      </w:r>
    </w:p>
    <w:p w:rsidR="00F96294" w:rsidRDefault="00F96294" w:rsidP="00F96294">
      <w:pPr>
        <w:pStyle w:val="ListParagraph"/>
        <w:ind w:left="610"/>
      </w:pPr>
    </w:p>
    <w:p w:rsidR="00F96294" w:rsidRDefault="00F96294" w:rsidP="00F96294">
      <w:pPr>
        <w:pStyle w:val="ListParagraph"/>
        <w:numPr>
          <w:ilvl w:val="0"/>
          <w:numId w:val="4"/>
        </w:numPr>
      </w:pPr>
      <w:r>
        <w:t>Performance</w:t>
      </w:r>
      <w:r w:rsidR="00D52C25">
        <w:t xml:space="preserve"> Testing</w:t>
      </w:r>
    </w:p>
    <w:p w:rsidR="00D52C25" w:rsidRDefault="00D52C25" w:rsidP="00D52C25">
      <w:pPr>
        <w:pStyle w:val="ListParagraph"/>
        <w:ind w:left="1800"/>
      </w:pPr>
    </w:p>
    <w:p w:rsidR="00F96294" w:rsidRPr="00306B5F" w:rsidRDefault="00F96294" w:rsidP="00F96294">
      <w:pPr>
        <w:rPr>
          <w:b/>
        </w:rPr>
      </w:pPr>
      <w:r w:rsidRPr="00306B5F">
        <w:rPr>
          <w:b/>
        </w:rPr>
        <w:t>3) Test strategy:</w:t>
      </w:r>
    </w:p>
    <w:p w:rsidR="00F96294" w:rsidRDefault="00F96294" w:rsidP="00F96294">
      <w:r>
        <w:t xml:space="preserve">    a) </w:t>
      </w:r>
      <w:r w:rsidRPr="00306B5F">
        <w:rPr>
          <w:u w:val="single"/>
        </w:rPr>
        <w:t>Levels of testing</w:t>
      </w:r>
      <w:r>
        <w:t>:</w:t>
      </w:r>
    </w:p>
    <w:p w:rsidR="00F96294" w:rsidRDefault="00F96294" w:rsidP="00F96294">
      <w:pPr>
        <w:pStyle w:val="paragraph"/>
        <w:spacing w:before="0" w:beforeAutospacing="0" w:after="0" w:afterAutospacing="0"/>
        <w:textAlignment w:val="baseline"/>
        <w:rPr>
          <w:rFonts w:ascii="Segoe UI" w:hAnsi="Segoe UI" w:cs="Segoe UI"/>
          <w:sz w:val="18"/>
          <w:szCs w:val="18"/>
        </w:rPr>
      </w:pPr>
      <w:r>
        <w:lastRenderedPageBreak/>
        <w:t xml:space="preserve">              </w:t>
      </w:r>
      <w:r>
        <w:rPr>
          <w:rStyle w:val="normaltextrun"/>
          <w:rFonts w:ascii="Cambria Math" w:hAnsi="Cambria Math" w:cs="Segoe UI"/>
          <w:u w:val="single"/>
        </w:rPr>
        <w:t>System Testing:</w:t>
      </w:r>
      <w:r>
        <w:rPr>
          <w:rStyle w:val="normaltextrun"/>
          <w:rFonts w:ascii="Cambria Math" w:hAnsi="Cambria Math" w:cs="Segoe UI"/>
        </w:rPr>
        <w:t xml:space="preserve"> It is end to end testing where testing environment is similar to production environment. We just test the end feature. We do not check data flow or do functional testing and all.</w:t>
      </w:r>
      <w:r>
        <w:rPr>
          <w:rStyle w:val="eop"/>
          <w:rFonts w:ascii="Cambria Math" w:hAnsi="Cambria Math" w:cs="Segoe UI"/>
        </w:rPr>
        <w:t> </w:t>
      </w:r>
    </w:p>
    <w:p w:rsidR="00F96294" w:rsidRDefault="00F96294" w:rsidP="00F9629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w:t>
      </w:r>
      <w:r>
        <w:rPr>
          <w:rStyle w:val="normaltextrun"/>
          <w:rFonts w:ascii="Cambria Math" w:hAnsi="Cambria Math" w:cs="Segoe UI"/>
          <w:u w:val="single"/>
        </w:rPr>
        <w:t>User acceptance Testing:</w:t>
      </w:r>
      <w:r>
        <w:rPr>
          <w:rStyle w:val="normaltextrun"/>
          <w:rFonts w:ascii="Cambria Math" w:hAnsi="Cambria Math" w:cs="Segoe UI"/>
          <w:i/>
          <w:iCs/>
        </w:rPr>
        <w:t xml:space="preserve"> </w:t>
      </w:r>
      <w:r>
        <w:rPr>
          <w:rStyle w:val="normaltextrun"/>
          <w:rFonts w:ascii="Cambria Math" w:hAnsi="Cambria Math" w:cs="Segoe UI"/>
        </w:rPr>
        <w:t>Here, they use the software for business for particular time and checks whether the software can handle the real time scenarios. Completely done by end users.</w:t>
      </w:r>
      <w:r>
        <w:rPr>
          <w:rStyle w:val="eop"/>
          <w:rFonts w:ascii="Cambria Math" w:hAnsi="Cambria Math" w:cs="Segoe UI"/>
        </w:rPr>
        <w:t> </w:t>
      </w:r>
    </w:p>
    <w:p w:rsidR="00F96294" w:rsidRPr="00DF62E9" w:rsidRDefault="00F96294" w:rsidP="00F96294">
      <w:pPr>
        <w:pStyle w:val="paragraph"/>
        <w:spacing w:before="0" w:beforeAutospacing="0" w:after="0" w:afterAutospacing="0"/>
        <w:textAlignment w:val="baseline"/>
        <w:rPr>
          <w:rFonts w:ascii="Segoe UI" w:hAnsi="Segoe UI" w:cs="Segoe UI"/>
          <w:sz w:val="18"/>
          <w:szCs w:val="18"/>
          <w:u w:val="single"/>
        </w:rPr>
      </w:pPr>
      <w:r w:rsidRPr="00DF62E9">
        <w:rPr>
          <w:rStyle w:val="normaltextrun"/>
          <w:rFonts w:ascii="Cambria Math" w:hAnsi="Cambria Math" w:cs="Segoe UI"/>
          <w:color w:val="222222"/>
        </w:rPr>
        <w:t xml:space="preserve">               </w:t>
      </w:r>
      <w:r w:rsidRPr="00DF62E9">
        <w:rPr>
          <w:rStyle w:val="normaltextrun"/>
          <w:rFonts w:ascii="Cambria Math" w:hAnsi="Cambria Math" w:cs="Segoe UI"/>
          <w:color w:val="222222"/>
          <w:u w:val="single"/>
        </w:rPr>
        <w:t>Application Under Test (AUT):</w:t>
      </w:r>
      <w:r w:rsidRPr="00DF62E9">
        <w:rPr>
          <w:rStyle w:val="eop"/>
          <w:rFonts w:ascii="Cambria Math" w:hAnsi="Cambria Math" w:cs="Segoe UI"/>
          <w:color w:val="222222"/>
          <w:u w:val="single"/>
        </w:rPr>
        <w:t> </w:t>
      </w:r>
    </w:p>
    <w:p w:rsidR="00F96294" w:rsidRDefault="00F96294" w:rsidP="00F96294">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After designing and coding section of development cycle, when the application(build) comes under testing then at that time application state is under test. The benefits of testing include </w:t>
      </w:r>
      <w:r>
        <w:rPr>
          <w:rStyle w:val="normaltextrun"/>
          <w:rFonts w:ascii="Segoe UI" w:hAnsi="Segoe UI" w:cs="Segoe UI"/>
          <w:b/>
          <w:bCs/>
          <w:sz w:val="21"/>
          <w:szCs w:val="21"/>
        </w:rPr>
        <w:t>preventing bugs, reducing development costs and improving performance</w:t>
      </w:r>
      <w:r>
        <w:rPr>
          <w:rStyle w:val="normaltextrun"/>
          <w:rFonts w:ascii="Segoe UI" w:hAnsi="Segoe UI" w:cs="Segoe UI"/>
        </w:rPr>
        <w:t>.</w:t>
      </w:r>
      <w:r>
        <w:rPr>
          <w:rStyle w:val="scxw121696182"/>
          <w:rFonts w:ascii="Segoe UI" w:hAnsi="Segoe UI" w:cs="Segoe UI"/>
        </w:rPr>
        <w:t> </w:t>
      </w:r>
      <w:r>
        <w:rPr>
          <w:rFonts w:ascii="Segoe UI" w:hAnsi="Segoe UI" w:cs="Segoe UI"/>
        </w:rPr>
        <w:br/>
      </w:r>
      <w:r>
        <w:rPr>
          <w:rStyle w:val="normaltextrun"/>
          <w:rFonts w:ascii="Cambria Math" w:hAnsi="Cambria Math" w:cs="Segoe UI"/>
        </w:rPr>
        <w:t> </w:t>
      </w:r>
      <w:r>
        <w:rPr>
          <w:rStyle w:val="eop"/>
          <w:rFonts w:ascii="Cambria Math" w:hAnsi="Cambria Math" w:cs="Segoe UI"/>
        </w:rPr>
        <w:t> </w:t>
      </w:r>
    </w:p>
    <w:p w:rsidR="00F96294" w:rsidRDefault="00F96294" w:rsidP="00F96294">
      <w:pPr>
        <w:pStyle w:val="paragraph"/>
        <w:spacing w:before="0" w:beforeAutospacing="0" w:after="0" w:afterAutospacing="0"/>
        <w:textAlignment w:val="baseline"/>
        <w:rPr>
          <w:rStyle w:val="eop"/>
          <w:rFonts w:ascii="Cambria Math" w:hAnsi="Cambria Math" w:cs="Segoe UI"/>
        </w:rPr>
      </w:pPr>
      <w:r>
        <w:rPr>
          <w:rStyle w:val="normaltextrun"/>
          <w:rFonts w:ascii="Cambria Math" w:hAnsi="Cambria Math" w:cs="Segoe UI"/>
        </w:rPr>
        <w:t xml:space="preserve"> b) </w:t>
      </w:r>
      <w:r>
        <w:rPr>
          <w:rStyle w:val="normaltextrun"/>
          <w:rFonts w:ascii="Cambria Math" w:hAnsi="Cambria Math" w:cs="Segoe UI"/>
          <w:u w:val="single"/>
        </w:rPr>
        <w:t>Types of Testing</w:t>
      </w:r>
      <w:r>
        <w:rPr>
          <w:rStyle w:val="eop"/>
          <w:rFonts w:ascii="Cambria Math" w:hAnsi="Cambria Math" w:cs="Segoe UI"/>
        </w:rPr>
        <w:t> </w:t>
      </w:r>
    </w:p>
    <w:p w:rsidR="00F96294" w:rsidRDefault="00F96294" w:rsidP="00F96294">
      <w:pPr>
        <w:pStyle w:val="paragraph"/>
        <w:spacing w:before="0" w:beforeAutospacing="0" w:after="0" w:afterAutospacing="0"/>
        <w:textAlignment w:val="baseline"/>
        <w:rPr>
          <w:rFonts w:ascii="Segoe UI" w:hAnsi="Segoe UI" w:cs="Segoe UI"/>
          <w:sz w:val="18"/>
          <w:szCs w:val="18"/>
        </w:rPr>
      </w:pPr>
    </w:p>
    <w:p w:rsidR="00F96294" w:rsidRDefault="00F96294" w:rsidP="00F96294">
      <w:pPr>
        <w:pStyle w:val="paragraph"/>
        <w:numPr>
          <w:ilvl w:val="0"/>
          <w:numId w:val="5"/>
        </w:numPr>
        <w:spacing w:before="0" w:beforeAutospacing="0" w:after="0" w:afterAutospacing="0"/>
        <w:ind w:left="360" w:firstLine="0"/>
        <w:textAlignment w:val="baseline"/>
        <w:rPr>
          <w:rFonts w:ascii="Cambria Math" w:hAnsi="Cambria Math" w:cs="Segoe UI"/>
        </w:rPr>
      </w:pPr>
      <w:r>
        <w:rPr>
          <w:rStyle w:val="normaltextrun"/>
          <w:rFonts w:ascii="Cambria Math" w:hAnsi="Cambria Math" w:cs="Segoe UI"/>
          <w:u w:val="single"/>
        </w:rPr>
        <w:t>Black Box Testing:</w:t>
      </w:r>
      <w:r>
        <w:rPr>
          <w:rStyle w:val="eop"/>
          <w:rFonts w:ascii="Cambria Math" w:hAnsi="Cambria Math" w:cs="Segoe UI"/>
        </w:rPr>
        <w:t> </w:t>
      </w:r>
    </w:p>
    <w:p w:rsidR="00F96294" w:rsidRDefault="00F96294" w:rsidP="00F96294">
      <w:pPr>
        <w:pStyle w:val="paragraph"/>
        <w:spacing w:before="0" w:beforeAutospacing="0" w:after="0" w:afterAutospacing="0"/>
        <w:ind w:left="720"/>
        <w:textAlignment w:val="baseline"/>
        <w:rPr>
          <w:rFonts w:ascii="Segoe UI" w:hAnsi="Segoe UI" w:cs="Segoe UI"/>
          <w:sz w:val="18"/>
          <w:szCs w:val="18"/>
        </w:rPr>
      </w:pPr>
      <w:r>
        <w:rPr>
          <w:rStyle w:val="normaltextrun"/>
          <w:rFonts w:ascii="Cambria Math" w:hAnsi="Cambria Math" w:cs="Segoe UI"/>
        </w:rPr>
        <w:t>Technique of software which examines the functionality of software without out looking into internal structure or coding. Checks whether function is expected output /not</w:t>
      </w:r>
      <w:r>
        <w:rPr>
          <w:rStyle w:val="normaltextrun"/>
          <w:rFonts w:ascii="Cambria Math" w:hAnsi="Cambria Math" w:cs="Segoe UI"/>
          <w:i/>
          <w:iCs/>
        </w:rPr>
        <w:t>.</w:t>
      </w:r>
      <w:r>
        <w:rPr>
          <w:rStyle w:val="eop"/>
          <w:rFonts w:ascii="Cambria Math" w:hAnsi="Cambria Math" w:cs="Segoe UI"/>
        </w:rPr>
        <w:t> </w:t>
      </w:r>
    </w:p>
    <w:p w:rsidR="00F96294" w:rsidRDefault="00F96294" w:rsidP="00F96294">
      <w:pPr>
        <w:pStyle w:val="paragraph"/>
        <w:numPr>
          <w:ilvl w:val="0"/>
          <w:numId w:val="6"/>
        </w:numPr>
        <w:spacing w:before="0" w:beforeAutospacing="0" w:after="0" w:afterAutospacing="0"/>
        <w:ind w:left="360" w:firstLine="0"/>
        <w:textAlignment w:val="baseline"/>
        <w:rPr>
          <w:rFonts w:ascii="Cambria Math" w:hAnsi="Cambria Math" w:cs="Segoe UI"/>
        </w:rPr>
      </w:pPr>
      <w:r>
        <w:rPr>
          <w:rStyle w:val="normaltextrun"/>
          <w:rFonts w:ascii="Cambria Math" w:hAnsi="Cambria Math" w:cs="Segoe UI"/>
          <w:u w:val="single"/>
        </w:rPr>
        <w:t>Functional Testing:</w:t>
      </w:r>
      <w:r>
        <w:rPr>
          <w:rStyle w:val="eop"/>
          <w:rFonts w:ascii="Cambria Math" w:hAnsi="Cambria Math" w:cs="Segoe UI"/>
        </w:rPr>
        <w:t> </w:t>
      </w:r>
    </w:p>
    <w:p w:rsidR="00F96294" w:rsidRDefault="00F96294" w:rsidP="00F96294">
      <w:pPr>
        <w:pStyle w:val="paragraph"/>
        <w:spacing w:before="0" w:beforeAutospacing="0" w:after="0" w:afterAutospacing="0"/>
        <w:ind w:left="720"/>
        <w:textAlignment w:val="baseline"/>
        <w:rPr>
          <w:rStyle w:val="normaltextrun"/>
          <w:rFonts w:ascii="Cambria Math" w:hAnsi="Cambria Math" w:cs="Segoe UI"/>
        </w:rPr>
      </w:pPr>
      <w:r>
        <w:rPr>
          <w:rStyle w:val="normaltextrun"/>
          <w:rFonts w:ascii="Cambria Math" w:hAnsi="Cambria Math" w:cs="Segoe UI"/>
        </w:rPr>
        <w:t>Here, in this testing we the verify the functionality of the search flights.</w:t>
      </w:r>
    </w:p>
    <w:p w:rsidR="00F96294" w:rsidRDefault="00F96294" w:rsidP="00F96294">
      <w:pPr>
        <w:pStyle w:val="paragraph"/>
        <w:spacing w:before="0" w:beforeAutospacing="0" w:after="0" w:afterAutospacing="0"/>
        <w:ind w:left="720"/>
        <w:textAlignment w:val="baseline"/>
        <w:rPr>
          <w:rStyle w:val="normaltextrun"/>
          <w:rFonts w:ascii="Cambria Math" w:hAnsi="Cambria Math" w:cs="Segoe UI"/>
        </w:rPr>
      </w:pPr>
    </w:p>
    <w:p w:rsidR="00F96294" w:rsidRDefault="00F96294" w:rsidP="00F96294">
      <w:pPr>
        <w:pStyle w:val="paragraph"/>
        <w:numPr>
          <w:ilvl w:val="0"/>
          <w:numId w:val="10"/>
        </w:numPr>
        <w:spacing w:before="0" w:beforeAutospacing="0" w:after="0" w:afterAutospacing="0"/>
        <w:textAlignment w:val="baseline"/>
        <w:rPr>
          <w:rFonts w:ascii="Cambria Math" w:hAnsi="Cambria Math" w:cs="Segoe UI"/>
        </w:rPr>
      </w:pPr>
      <w:r>
        <w:rPr>
          <w:rStyle w:val="normaltextrun"/>
          <w:rFonts w:ascii="Cambria Math" w:hAnsi="Cambria Math" w:cs="Segoe UI"/>
          <w:u w:val="single"/>
        </w:rPr>
        <w:t>Smoke testing:</w:t>
      </w:r>
      <w:r>
        <w:rPr>
          <w:rStyle w:val="eop"/>
          <w:rFonts w:ascii="Cambria Math" w:hAnsi="Cambria Math" w:cs="Segoe UI"/>
        </w:rPr>
        <w:t> </w:t>
      </w:r>
    </w:p>
    <w:p w:rsidR="00F96294" w:rsidRDefault="00F96294" w:rsidP="00F96294">
      <w:pPr>
        <w:pStyle w:val="paragraph"/>
        <w:spacing w:before="0" w:beforeAutospacing="0" w:after="0" w:afterAutospacing="0"/>
        <w:ind w:left="720"/>
        <w:textAlignment w:val="baseline"/>
        <w:rPr>
          <w:rFonts w:ascii="Segoe UI" w:hAnsi="Segoe UI" w:cs="Segoe UI"/>
          <w:sz w:val="18"/>
          <w:szCs w:val="18"/>
        </w:rPr>
      </w:pPr>
      <w:r>
        <w:rPr>
          <w:rStyle w:val="normaltextrun"/>
          <w:rFonts w:ascii="Cambria Math" w:hAnsi="Cambria Math" w:cs="Segoe UI"/>
        </w:rPr>
        <w:t>Testing the basic or critical feature of an application, before doing thorough one round of rigorous testing. In this, we can only focus in positive flow of application and enter only valid data, not the invalid data.</w:t>
      </w:r>
      <w:r>
        <w:rPr>
          <w:rStyle w:val="eop"/>
          <w:rFonts w:ascii="Cambria Math" w:hAnsi="Cambria Math" w:cs="Segoe UI"/>
        </w:rPr>
        <w:t> </w:t>
      </w:r>
    </w:p>
    <w:p w:rsidR="00F96294" w:rsidRDefault="00F96294" w:rsidP="00F96294">
      <w:pPr>
        <w:pStyle w:val="paragraph"/>
        <w:spacing w:before="0" w:beforeAutospacing="0" w:after="0" w:afterAutospacing="0"/>
        <w:ind w:left="720"/>
        <w:textAlignment w:val="baseline"/>
        <w:rPr>
          <w:rFonts w:ascii="Segoe UI" w:hAnsi="Segoe UI" w:cs="Segoe UI"/>
          <w:sz w:val="18"/>
          <w:szCs w:val="18"/>
        </w:rPr>
      </w:pPr>
      <w:r>
        <w:rPr>
          <w:rStyle w:val="normaltextrun"/>
          <w:rFonts w:ascii="Cambria Math" w:hAnsi="Cambria Math" w:cs="Segoe UI"/>
        </w:rPr>
        <w:t>In smoke testing, we verify every build is testable or not;</w:t>
      </w:r>
      <w:r>
        <w:rPr>
          <w:rStyle w:val="eop"/>
          <w:rFonts w:ascii="Cambria Math" w:hAnsi="Cambria Math" w:cs="Segoe UI"/>
        </w:rPr>
        <w:t> </w:t>
      </w:r>
    </w:p>
    <w:p w:rsidR="00F96294" w:rsidRDefault="00F96294" w:rsidP="00F96294">
      <w:pPr>
        <w:pStyle w:val="paragraph"/>
        <w:spacing w:before="0" w:beforeAutospacing="0" w:after="0" w:afterAutospacing="0"/>
        <w:ind w:left="720"/>
        <w:textAlignment w:val="baseline"/>
        <w:rPr>
          <w:rFonts w:ascii="Segoe UI" w:hAnsi="Segoe UI" w:cs="Segoe UI"/>
          <w:sz w:val="18"/>
          <w:szCs w:val="18"/>
        </w:rPr>
      </w:pPr>
      <w:r>
        <w:rPr>
          <w:rStyle w:val="eop"/>
          <w:rFonts w:ascii="Cambria Math" w:hAnsi="Cambria Math" w:cs="Segoe UI"/>
        </w:rPr>
        <w:t> </w:t>
      </w:r>
    </w:p>
    <w:p w:rsidR="00F96294" w:rsidRDefault="00F96294" w:rsidP="00F96294">
      <w:pPr>
        <w:pStyle w:val="paragraph"/>
        <w:numPr>
          <w:ilvl w:val="0"/>
          <w:numId w:val="7"/>
        </w:numPr>
        <w:spacing w:before="0" w:beforeAutospacing="0" w:after="0" w:afterAutospacing="0"/>
        <w:ind w:left="360" w:firstLine="0"/>
        <w:textAlignment w:val="baseline"/>
        <w:rPr>
          <w:rFonts w:ascii="Cambria Math" w:hAnsi="Cambria Math" w:cs="Segoe UI"/>
        </w:rPr>
      </w:pPr>
      <w:r>
        <w:rPr>
          <w:rStyle w:val="normaltextrun"/>
          <w:rFonts w:ascii="Cambria Math" w:hAnsi="Cambria Math" w:cs="Segoe UI"/>
          <w:u w:val="single"/>
        </w:rPr>
        <w:t>Sanity Testing: </w:t>
      </w:r>
      <w:r>
        <w:rPr>
          <w:rStyle w:val="eop"/>
          <w:rFonts w:ascii="Cambria Math" w:hAnsi="Cambria Math" w:cs="Segoe UI"/>
        </w:rPr>
        <w:t> </w:t>
      </w:r>
    </w:p>
    <w:p w:rsidR="00F96294" w:rsidRDefault="00F96294" w:rsidP="00D52C25">
      <w:pPr>
        <w:pStyle w:val="paragraph"/>
        <w:spacing w:before="0" w:beforeAutospacing="0" w:after="0" w:afterAutospacing="0"/>
        <w:ind w:left="720"/>
        <w:textAlignment w:val="baseline"/>
        <w:rPr>
          <w:rFonts w:ascii="Segoe UI" w:hAnsi="Segoe UI" w:cs="Segoe UI"/>
          <w:sz w:val="18"/>
          <w:szCs w:val="18"/>
        </w:rPr>
      </w:pPr>
      <w:r>
        <w:rPr>
          <w:rStyle w:val="normaltextrun"/>
          <w:rFonts w:ascii="Cambria Math" w:hAnsi="Cambria Math" w:cs="Segoe UI"/>
        </w:rPr>
        <w:t>Generally, sanity testing is performed on stable builds and it is also known as a variant of regression testing. It is a checkpoint to assess if testing for the build can proceed or not.</w:t>
      </w:r>
      <w:r>
        <w:rPr>
          <w:rStyle w:val="scxw121696182"/>
          <w:rFonts w:ascii="Cambria Math" w:hAnsi="Cambria Math" w:cs="Segoe UI"/>
        </w:rPr>
        <w:t> </w:t>
      </w:r>
      <w:r>
        <w:rPr>
          <w:rFonts w:ascii="Cambria Math" w:hAnsi="Cambria Math" w:cs="Segoe UI"/>
        </w:rPr>
        <w:br/>
      </w:r>
      <w:r>
        <w:rPr>
          <w:rStyle w:val="eop"/>
          <w:rFonts w:ascii="Cambria Math" w:hAnsi="Cambria Math" w:cs="Segoe UI"/>
        </w:rPr>
        <w:t> </w:t>
      </w:r>
      <w:r>
        <w:rPr>
          <w:rStyle w:val="normaltextrun"/>
          <w:rFonts w:ascii="Cambria Math" w:hAnsi="Cambria Math" w:cs="Segoe UI"/>
        </w:rPr>
        <w:t>    </w:t>
      </w:r>
      <w:r>
        <w:rPr>
          <w:rStyle w:val="eop"/>
          <w:rFonts w:ascii="Cambria Math" w:hAnsi="Cambria Math" w:cs="Segoe UI"/>
        </w:rPr>
        <w:t> </w:t>
      </w:r>
    </w:p>
    <w:p w:rsidR="00F96294" w:rsidRDefault="00F96294" w:rsidP="00F96294">
      <w:pPr>
        <w:pStyle w:val="paragraph"/>
        <w:numPr>
          <w:ilvl w:val="0"/>
          <w:numId w:val="9"/>
        </w:numPr>
        <w:spacing w:before="0" w:beforeAutospacing="0" w:after="0" w:afterAutospacing="0"/>
        <w:ind w:left="360" w:firstLine="0"/>
        <w:textAlignment w:val="baseline"/>
        <w:rPr>
          <w:rFonts w:ascii="Cambria Math" w:hAnsi="Cambria Math" w:cs="Segoe UI"/>
        </w:rPr>
      </w:pPr>
      <w:r>
        <w:rPr>
          <w:rStyle w:val="normaltextrun"/>
          <w:rFonts w:ascii="Cambria Math" w:hAnsi="Cambria Math" w:cs="Segoe UI"/>
          <w:u w:val="single"/>
        </w:rPr>
        <w:t>Exploratory Testing:</w:t>
      </w:r>
      <w:r>
        <w:rPr>
          <w:rStyle w:val="eop"/>
          <w:rFonts w:ascii="Cambria Math" w:hAnsi="Cambria Math" w:cs="Segoe UI"/>
        </w:rPr>
        <w:t> </w:t>
      </w:r>
    </w:p>
    <w:p w:rsidR="00F96294" w:rsidRDefault="00F96294" w:rsidP="00F96294">
      <w:pPr>
        <w:pStyle w:val="paragraph"/>
        <w:spacing w:before="0" w:beforeAutospacing="0" w:after="0" w:afterAutospacing="0"/>
        <w:ind w:left="720"/>
        <w:textAlignment w:val="baseline"/>
        <w:rPr>
          <w:rStyle w:val="normaltextrun"/>
          <w:rFonts w:ascii="Cambria Math" w:hAnsi="Cambria Math" w:cs="Segoe UI"/>
        </w:rPr>
      </w:pPr>
      <w:r>
        <w:rPr>
          <w:rStyle w:val="normaltextrun"/>
          <w:rFonts w:ascii="Cambria Math" w:hAnsi="Cambria Math" w:cs="Segoe UI"/>
        </w:rPr>
        <w:t>We will explore the application in all possible ways and understand the flow of the application, preparing a test document and then testing the application. We test that application is functioning as per the available list of buses and their exact recorded timings with all possible conditions </w:t>
      </w:r>
    </w:p>
    <w:p w:rsidR="00F96294" w:rsidRDefault="00F96294" w:rsidP="00F96294">
      <w:pPr>
        <w:pStyle w:val="paragraph"/>
        <w:spacing w:before="0" w:beforeAutospacing="0" w:after="0" w:afterAutospacing="0"/>
        <w:ind w:left="720"/>
        <w:textAlignment w:val="baseline"/>
        <w:rPr>
          <w:rStyle w:val="normaltextrun"/>
          <w:rFonts w:ascii="Cambria Math" w:hAnsi="Cambria Math" w:cs="Segoe UI"/>
        </w:rPr>
      </w:pPr>
    </w:p>
    <w:p w:rsidR="00F96294" w:rsidRDefault="00F96294" w:rsidP="00F96294">
      <w:pPr>
        <w:pStyle w:val="paragraph"/>
        <w:spacing w:before="0" w:beforeAutospacing="0" w:after="0" w:afterAutospacing="0"/>
        <w:ind w:left="720"/>
        <w:textAlignment w:val="baseline"/>
        <w:rPr>
          <w:rStyle w:val="normaltextrun"/>
          <w:rFonts w:ascii="Cambria Math" w:hAnsi="Cambria Math" w:cs="Segoe UI"/>
        </w:rPr>
      </w:pP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 xml:space="preserve">c) </w:t>
      </w:r>
      <w:r w:rsidRPr="00DF62E9">
        <w:rPr>
          <w:rFonts w:ascii="Cambria Math" w:eastAsia="Times New Roman" w:hAnsi="Cambria Math" w:cs="Times New Roman"/>
          <w:sz w:val="24"/>
          <w:szCs w:val="24"/>
          <w:u w:val="single"/>
        </w:rPr>
        <w:t>Test Design Techniques:</w:t>
      </w:r>
      <w:r w:rsidRPr="00DF62E9">
        <w:rPr>
          <w:rFonts w:ascii="Cambria Math" w:eastAsia="Times New Roman" w:hAnsi="Cambria Math" w:cs="Times New Roman"/>
          <w:sz w:val="24"/>
          <w:szCs w:val="24"/>
        </w:rPr>
        <w:t> </w:t>
      </w:r>
    </w:p>
    <w:p w:rsidR="00F96294" w:rsidRPr="00DF62E9" w:rsidRDefault="00F96294" w:rsidP="00F96294">
      <w:pPr>
        <w:numPr>
          <w:ilvl w:val="0"/>
          <w:numId w:val="11"/>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Boundary Value Analysis(BVA) </w:t>
      </w:r>
    </w:p>
    <w:p w:rsidR="00F96294" w:rsidRDefault="00F96294" w:rsidP="00F96294">
      <w:pPr>
        <w:pStyle w:val="ListParagraph"/>
        <w:numPr>
          <w:ilvl w:val="1"/>
          <w:numId w:val="11"/>
        </w:numPr>
        <w:spacing w:after="0" w:line="240" w:lineRule="auto"/>
        <w:textAlignment w:val="baseline"/>
        <w:rPr>
          <w:rFonts w:ascii="Cambria Math" w:eastAsia="Times New Roman" w:hAnsi="Cambria Math" w:cs="Times New Roman"/>
          <w:sz w:val="24"/>
          <w:szCs w:val="24"/>
        </w:rPr>
      </w:pPr>
      <w:r w:rsidRPr="00552D19">
        <w:rPr>
          <w:rFonts w:ascii="Cambria Math" w:eastAsia="Times New Roman" w:hAnsi="Cambria Math" w:cs="Times New Roman"/>
          <w:sz w:val="24"/>
          <w:szCs w:val="24"/>
        </w:rPr>
        <w:t xml:space="preserve">We are going to check the boundaries values of the minimum and </w:t>
      </w:r>
      <w:r>
        <w:rPr>
          <w:rFonts w:ascii="Cambria Math" w:eastAsia="Times New Roman" w:hAnsi="Cambria Math" w:cs="Times New Roman"/>
          <w:sz w:val="24"/>
          <w:szCs w:val="24"/>
        </w:rPr>
        <w:t>values</w:t>
      </w:r>
    </w:p>
    <w:p w:rsidR="00F96294" w:rsidRDefault="00F96294" w:rsidP="00F96294">
      <w:pPr>
        <w:pStyle w:val="ListParagraph"/>
        <w:numPr>
          <w:ilvl w:val="1"/>
          <w:numId w:val="11"/>
        </w:numPr>
        <w:spacing w:after="0" w:line="240" w:lineRule="auto"/>
        <w:textAlignment w:val="baseline"/>
        <w:rPr>
          <w:rFonts w:ascii="Cambria Math" w:eastAsia="Times New Roman" w:hAnsi="Cambria Math" w:cs="Times New Roman"/>
          <w:sz w:val="24"/>
          <w:szCs w:val="24"/>
        </w:rPr>
      </w:pPr>
      <w:r w:rsidRPr="00552D19">
        <w:rPr>
          <w:rFonts w:ascii="Cambria Math" w:eastAsia="Times New Roman" w:hAnsi="Cambria Math" w:cs="Times New Roman"/>
          <w:sz w:val="24"/>
          <w:szCs w:val="24"/>
        </w:rPr>
        <w:t>maximum(Minimum-1) (Minimum+1) and (Maximum value-1) (Maximum+1)</w:t>
      </w:r>
    </w:p>
    <w:p w:rsidR="00F96294" w:rsidRDefault="00F96294" w:rsidP="00F96294">
      <w:pPr>
        <w:pStyle w:val="ListParagraph"/>
        <w:spacing w:after="0" w:line="240" w:lineRule="auto"/>
        <w:ind w:left="1440"/>
        <w:textAlignment w:val="baseline"/>
        <w:rPr>
          <w:rFonts w:ascii="Cambria Math" w:eastAsia="Times New Roman" w:hAnsi="Cambria Math" w:cs="Times New Roman"/>
          <w:sz w:val="24"/>
          <w:szCs w:val="24"/>
        </w:rPr>
      </w:pPr>
    </w:p>
    <w:p w:rsidR="00F96294" w:rsidRPr="00552D19" w:rsidRDefault="00F96294" w:rsidP="00F96294">
      <w:pPr>
        <w:pStyle w:val="ListParagraph"/>
        <w:spacing w:after="0" w:line="240" w:lineRule="auto"/>
        <w:ind w:left="1440"/>
        <w:textAlignment w:val="baseline"/>
        <w:rPr>
          <w:rFonts w:ascii="Cambria Math" w:eastAsia="Times New Roman" w:hAnsi="Cambria Math" w:cs="Times New Roman"/>
          <w:sz w:val="24"/>
          <w:szCs w:val="24"/>
        </w:rPr>
      </w:pPr>
    </w:p>
    <w:p w:rsidR="00F96294" w:rsidRPr="00DF62E9" w:rsidRDefault="00F96294" w:rsidP="00F96294">
      <w:pPr>
        <w:numPr>
          <w:ilvl w:val="0"/>
          <w:numId w:val="11"/>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lastRenderedPageBreak/>
        <w:t>Equivalence Class Partitioning(ECP) </w:t>
      </w:r>
    </w:p>
    <w:p w:rsidR="00F96294" w:rsidRDefault="00F96294" w:rsidP="00F96294">
      <w:pPr>
        <w:pStyle w:val="ListParagraph"/>
        <w:numPr>
          <w:ilvl w:val="2"/>
          <w:numId w:val="11"/>
        </w:numPr>
        <w:spacing w:after="0" w:line="240" w:lineRule="auto"/>
        <w:textAlignment w:val="baseline"/>
        <w:rPr>
          <w:rFonts w:ascii="Cambria Math" w:eastAsia="Times New Roman" w:hAnsi="Cambria Math" w:cs="Times New Roman"/>
          <w:sz w:val="24"/>
          <w:szCs w:val="24"/>
        </w:rPr>
      </w:pPr>
      <w:r w:rsidRPr="00552D19">
        <w:rPr>
          <w:rFonts w:ascii="Cambria Math" w:eastAsia="Times New Roman" w:hAnsi="Cambria Math" w:cs="Times New Roman"/>
          <w:sz w:val="24"/>
          <w:szCs w:val="24"/>
        </w:rPr>
        <w:t>Partition the data into various classes and we can select according to class then test.</w:t>
      </w:r>
    </w:p>
    <w:p w:rsidR="00F96294" w:rsidRPr="00552D19" w:rsidRDefault="00F96294" w:rsidP="00F96294">
      <w:pPr>
        <w:pStyle w:val="ListParagraph"/>
        <w:numPr>
          <w:ilvl w:val="2"/>
          <w:numId w:val="11"/>
        </w:numPr>
        <w:spacing w:after="0" w:line="240" w:lineRule="auto"/>
        <w:textAlignment w:val="baseline"/>
        <w:rPr>
          <w:rFonts w:ascii="Cambria Math" w:eastAsia="Times New Roman" w:hAnsi="Cambria Math" w:cs="Times New Roman"/>
          <w:sz w:val="24"/>
          <w:szCs w:val="24"/>
        </w:rPr>
      </w:pPr>
      <w:r w:rsidRPr="00552D19">
        <w:rPr>
          <w:rFonts w:ascii="Cambria Math" w:eastAsia="Times New Roman" w:hAnsi="Cambria Math" w:cs="Times New Roman"/>
          <w:sz w:val="24"/>
          <w:szCs w:val="24"/>
        </w:rPr>
        <w:t>It reduces the number of test cases and saves time for testing</w:t>
      </w:r>
    </w:p>
    <w:p w:rsidR="00F96294" w:rsidRDefault="00F96294" w:rsidP="00F96294">
      <w:pPr>
        <w:numPr>
          <w:ilvl w:val="0"/>
          <w:numId w:val="12"/>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Error Guessing. </w:t>
      </w:r>
    </w:p>
    <w:p w:rsidR="00F96294" w:rsidRDefault="00F96294" w:rsidP="00F96294">
      <w:pPr>
        <w:pStyle w:val="ListParagraph"/>
        <w:numPr>
          <w:ilvl w:val="1"/>
          <w:numId w:val="12"/>
        </w:numPr>
        <w:spacing w:after="0" w:line="240" w:lineRule="auto"/>
        <w:textAlignment w:val="baseline"/>
        <w:rPr>
          <w:rFonts w:ascii="Cambria Math" w:eastAsia="Times New Roman" w:hAnsi="Cambria Math" w:cs="Times New Roman"/>
          <w:sz w:val="24"/>
          <w:szCs w:val="24"/>
        </w:rPr>
      </w:pPr>
      <w:r w:rsidRPr="00552D19">
        <w:rPr>
          <w:rFonts w:ascii="Cambria Math" w:eastAsia="Times New Roman" w:hAnsi="Cambria Math" w:cs="Times New Roman"/>
          <w:sz w:val="24"/>
          <w:szCs w:val="24"/>
        </w:rPr>
        <w:t>Technique used to find bugs in a software application based on testers prior experience.</w:t>
      </w:r>
    </w:p>
    <w:p w:rsidR="00F96294" w:rsidRDefault="00F96294" w:rsidP="00F96294">
      <w:pPr>
        <w:pStyle w:val="ListParagraph"/>
        <w:numPr>
          <w:ilvl w:val="1"/>
          <w:numId w:val="12"/>
        </w:numPr>
        <w:spacing w:after="0" w:line="240" w:lineRule="auto"/>
        <w:textAlignment w:val="baseline"/>
        <w:rPr>
          <w:rFonts w:ascii="Cambria Math" w:eastAsia="Times New Roman" w:hAnsi="Cambria Math" w:cs="Times New Roman"/>
          <w:sz w:val="24"/>
          <w:szCs w:val="24"/>
        </w:rPr>
      </w:pPr>
      <w:r w:rsidRPr="00A60B06">
        <w:rPr>
          <w:rFonts w:ascii="Cambria Math" w:eastAsia="Times New Roman" w:hAnsi="Cambria Math" w:cs="Times New Roman"/>
          <w:sz w:val="24"/>
          <w:szCs w:val="24"/>
        </w:rPr>
        <w:t>In guessing errors when we don't follow specific rules.</w:t>
      </w:r>
    </w:p>
    <w:p w:rsidR="00F96294" w:rsidRPr="00552D19" w:rsidRDefault="00F96294" w:rsidP="00F96294">
      <w:pPr>
        <w:pStyle w:val="ListParagraph"/>
        <w:numPr>
          <w:ilvl w:val="1"/>
          <w:numId w:val="12"/>
        </w:numPr>
        <w:spacing w:after="0" w:line="240" w:lineRule="auto"/>
        <w:textAlignment w:val="baseline"/>
        <w:rPr>
          <w:rFonts w:ascii="Cambria Math" w:eastAsia="Times New Roman" w:hAnsi="Cambria Math" w:cs="Times New Roman"/>
          <w:sz w:val="24"/>
          <w:szCs w:val="24"/>
        </w:rPr>
      </w:pPr>
      <w:r w:rsidRPr="00A60B06">
        <w:rPr>
          <w:rFonts w:ascii="Cambria Math" w:eastAsia="Times New Roman" w:hAnsi="Cambria Math" w:cs="Times New Roman"/>
          <w:sz w:val="24"/>
          <w:szCs w:val="24"/>
        </w:rPr>
        <w:t xml:space="preserve"> Depends on Tester analytical skills and experience.</w:t>
      </w:r>
    </w:p>
    <w:p w:rsidR="00F96294" w:rsidRPr="00DF62E9" w:rsidRDefault="00F96294" w:rsidP="00F96294">
      <w:pPr>
        <w:spacing w:after="0" w:line="240" w:lineRule="auto"/>
        <w:ind w:left="72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 </w:t>
      </w: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Calibri" w:eastAsia="Times New Roman" w:hAnsi="Calibri" w:cs="Calibri"/>
        </w:rPr>
        <w:t> </w:t>
      </w:r>
      <w:r w:rsidRPr="00DF62E9">
        <w:rPr>
          <w:rFonts w:ascii="Calibri" w:eastAsia="Times New Roman" w:hAnsi="Calibri" w:cs="Calibri"/>
        </w:rPr>
        <w:br/>
      </w:r>
      <w:r w:rsidRPr="00DF62E9">
        <w:rPr>
          <w:rFonts w:ascii="Cambria Math" w:eastAsia="Times New Roman" w:hAnsi="Cambria Math" w:cs="Times New Roman"/>
          <w:sz w:val="24"/>
          <w:szCs w:val="24"/>
        </w:rPr>
        <w:t xml:space="preserve">  d) </w:t>
      </w:r>
      <w:r w:rsidRPr="00DF62E9">
        <w:rPr>
          <w:rFonts w:ascii="Cambria Math" w:eastAsia="Times New Roman" w:hAnsi="Cambria Math" w:cs="Times New Roman"/>
          <w:sz w:val="24"/>
          <w:szCs w:val="24"/>
          <w:u w:val="single"/>
        </w:rPr>
        <w:t>Configuration Management tool:</w:t>
      </w:r>
      <w:r w:rsidRPr="00DF62E9">
        <w:rPr>
          <w:rFonts w:ascii="Cambria Math" w:eastAsia="Times New Roman" w:hAnsi="Cambria Math" w:cs="Times New Roman"/>
          <w:sz w:val="24"/>
          <w:szCs w:val="24"/>
        </w:rPr>
        <w:t> </w:t>
      </w:r>
    </w:p>
    <w:p w:rsidR="00F96294" w:rsidRPr="00DF62E9" w:rsidRDefault="00F96294" w:rsidP="00F96294">
      <w:pPr>
        <w:numPr>
          <w:ilvl w:val="0"/>
          <w:numId w:val="13"/>
        </w:numPr>
        <w:spacing w:after="0" w:line="240" w:lineRule="auto"/>
        <w:ind w:left="360" w:firstLine="0"/>
        <w:textAlignment w:val="baseline"/>
        <w:rPr>
          <w:rFonts w:ascii="Cambria Math" w:eastAsia="Times New Roman" w:hAnsi="Cambria Math" w:cs="Times New Roman"/>
          <w:sz w:val="24"/>
          <w:szCs w:val="24"/>
        </w:rPr>
      </w:pPr>
      <w:proofErr w:type="spellStart"/>
      <w:r w:rsidRPr="00DF62E9">
        <w:rPr>
          <w:rFonts w:ascii="Cambria Math" w:eastAsia="Times New Roman" w:hAnsi="Cambria Math" w:cs="Times New Roman"/>
          <w:sz w:val="24"/>
          <w:szCs w:val="24"/>
        </w:rPr>
        <w:t>Git</w:t>
      </w:r>
      <w:proofErr w:type="spellEnd"/>
      <w:r w:rsidRPr="00DF62E9">
        <w:rPr>
          <w:rFonts w:ascii="Cambria Math" w:eastAsia="Times New Roman" w:hAnsi="Cambria Math" w:cs="Times New Roman"/>
          <w:sz w:val="24"/>
          <w:szCs w:val="24"/>
        </w:rPr>
        <w:t xml:space="preserve"> (Code Configuration Management) (Code CM) </w:t>
      </w:r>
    </w:p>
    <w:p w:rsidR="00F96294" w:rsidRPr="00DF62E9" w:rsidRDefault="00F96294" w:rsidP="00F96294">
      <w:pPr>
        <w:numPr>
          <w:ilvl w:val="0"/>
          <w:numId w:val="13"/>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SVN- Document Configuration. </w:t>
      </w: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Calibri" w:eastAsia="Times New Roman" w:hAnsi="Calibri" w:cs="Calibri"/>
        </w:rPr>
        <w:t> </w:t>
      </w:r>
      <w:r w:rsidRPr="00DF62E9">
        <w:rPr>
          <w:rFonts w:ascii="Calibri" w:eastAsia="Times New Roman" w:hAnsi="Calibri" w:cs="Calibri"/>
        </w:rPr>
        <w:br/>
      </w:r>
      <w:r w:rsidRPr="00DF62E9">
        <w:rPr>
          <w:rFonts w:ascii="Cambria Math" w:eastAsia="Times New Roman" w:hAnsi="Cambria Math" w:cs="Times New Roman"/>
          <w:sz w:val="24"/>
          <w:szCs w:val="24"/>
        </w:rPr>
        <w:t xml:space="preserve">   e) </w:t>
      </w:r>
      <w:r w:rsidRPr="00DF62E9">
        <w:rPr>
          <w:rFonts w:ascii="Cambria Math" w:eastAsia="Times New Roman" w:hAnsi="Cambria Math" w:cs="Times New Roman"/>
          <w:sz w:val="24"/>
          <w:szCs w:val="24"/>
          <w:u w:val="single"/>
        </w:rPr>
        <w:t>Terminology</w:t>
      </w:r>
      <w:r w:rsidRPr="00DF62E9">
        <w:rPr>
          <w:rFonts w:ascii="Cambria Math" w:eastAsia="Times New Roman" w:hAnsi="Cambria Math" w:cs="Times New Roman"/>
          <w:sz w:val="24"/>
          <w:szCs w:val="24"/>
        </w:rPr>
        <w:t> </w:t>
      </w:r>
    </w:p>
    <w:p w:rsidR="00F96294" w:rsidRPr="00DF62E9" w:rsidRDefault="00F96294" w:rsidP="00F96294">
      <w:pPr>
        <w:numPr>
          <w:ilvl w:val="0"/>
          <w:numId w:val="14"/>
        </w:numPr>
        <w:tabs>
          <w:tab w:val="clear" w:pos="720"/>
          <w:tab w:val="num" w:pos="1080"/>
        </w:tabs>
        <w:spacing w:after="0" w:line="240" w:lineRule="auto"/>
        <w:ind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Test Plan </w:t>
      </w:r>
    </w:p>
    <w:p w:rsidR="00F96294" w:rsidRPr="00DF62E9" w:rsidRDefault="00F96294" w:rsidP="00F96294">
      <w:pPr>
        <w:numPr>
          <w:ilvl w:val="0"/>
          <w:numId w:val="14"/>
        </w:numPr>
        <w:tabs>
          <w:tab w:val="clear" w:pos="720"/>
          <w:tab w:val="num" w:pos="1080"/>
        </w:tabs>
        <w:spacing w:after="0" w:line="240" w:lineRule="auto"/>
        <w:ind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Test Case </w:t>
      </w:r>
    </w:p>
    <w:p w:rsidR="00F96294" w:rsidRPr="00DF62E9" w:rsidRDefault="00F96294" w:rsidP="00F96294">
      <w:pPr>
        <w:numPr>
          <w:ilvl w:val="0"/>
          <w:numId w:val="14"/>
        </w:numPr>
        <w:tabs>
          <w:tab w:val="clear" w:pos="720"/>
          <w:tab w:val="num" w:pos="1080"/>
        </w:tabs>
        <w:spacing w:after="0" w:line="240" w:lineRule="auto"/>
        <w:ind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Test Scenario </w:t>
      </w:r>
    </w:p>
    <w:p w:rsidR="00F96294" w:rsidRPr="00DF62E9" w:rsidRDefault="00F96294" w:rsidP="00F96294">
      <w:pPr>
        <w:numPr>
          <w:ilvl w:val="0"/>
          <w:numId w:val="14"/>
        </w:numPr>
        <w:tabs>
          <w:tab w:val="clear" w:pos="720"/>
          <w:tab w:val="num" w:pos="1080"/>
        </w:tabs>
        <w:spacing w:after="0" w:line="240" w:lineRule="auto"/>
        <w:ind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Defect Log </w:t>
      </w:r>
    </w:p>
    <w:p w:rsidR="00F96294" w:rsidRPr="00552D19" w:rsidRDefault="00F96294" w:rsidP="00F96294">
      <w:pPr>
        <w:numPr>
          <w:ilvl w:val="0"/>
          <w:numId w:val="15"/>
        </w:numPr>
        <w:tabs>
          <w:tab w:val="clear" w:pos="720"/>
          <w:tab w:val="num" w:pos="1080"/>
        </w:tabs>
        <w:spacing w:after="0" w:line="240" w:lineRule="auto"/>
        <w:ind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RTM-</w:t>
      </w:r>
      <w:r w:rsidRPr="00DF62E9">
        <w:rPr>
          <w:rFonts w:ascii="Arial" w:eastAsia="Times New Roman" w:hAnsi="Arial" w:cs="Arial"/>
          <w:b/>
          <w:bCs/>
          <w:color w:val="202124"/>
          <w:shd w:val="clear" w:color="auto" w:fill="FFFFFF"/>
        </w:rPr>
        <w:t xml:space="preserve"> </w:t>
      </w:r>
      <w:r w:rsidRPr="00DF62E9">
        <w:rPr>
          <w:rFonts w:ascii="Arial" w:eastAsia="Times New Roman" w:hAnsi="Arial" w:cs="Arial"/>
          <w:color w:val="202124"/>
          <w:sz w:val="24"/>
          <w:szCs w:val="24"/>
          <w:shd w:val="clear" w:color="auto" w:fill="FFFFFF"/>
        </w:rPr>
        <w:t>Requirements</w:t>
      </w:r>
      <w:r w:rsidRPr="00DF62E9">
        <w:rPr>
          <w:rFonts w:ascii="Arial" w:eastAsia="Times New Roman" w:hAnsi="Arial" w:cs="Arial"/>
          <w:color w:val="202124"/>
          <w:shd w:val="clear" w:color="auto" w:fill="FFFFFF"/>
        </w:rPr>
        <w:t xml:space="preserve"> Traceability Matrix</w:t>
      </w: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 xml:space="preserve">    f) </w:t>
      </w:r>
      <w:r w:rsidRPr="00DF62E9">
        <w:rPr>
          <w:rFonts w:ascii="Cambria Math" w:eastAsia="Times New Roman" w:hAnsi="Cambria Math" w:cs="Times New Roman"/>
          <w:sz w:val="24"/>
          <w:szCs w:val="24"/>
          <w:u w:val="single"/>
        </w:rPr>
        <w:t>Area planned for Automation:</w:t>
      </w:r>
      <w:r w:rsidRPr="00DF62E9">
        <w:rPr>
          <w:rFonts w:ascii="Cambria Math" w:eastAsia="Times New Roman" w:hAnsi="Cambria Math" w:cs="Times New Roman"/>
          <w:sz w:val="24"/>
          <w:szCs w:val="24"/>
        </w:rPr>
        <w:t> </w:t>
      </w:r>
    </w:p>
    <w:p w:rsidR="00F96294" w:rsidRPr="00DF62E9" w:rsidRDefault="00BE1DA0" w:rsidP="00F96294">
      <w:pPr>
        <w:spacing w:after="0" w:line="240" w:lineRule="auto"/>
        <w:textAlignment w:val="baseline"/>
        <w:rPr>
          <w:rFonts w:ascii="Cambria Math" w:eastAsia="Times New Roman" w:hAnsi="Cambria Math" w:cs="Times New Roman"/>
          <w:sz w:val="24"/>
          <w:szCs w:val="24"/>
        </w:rPr>
      </w:pPr>
      <w:r>
        <w:rPr>
          <w:rFonts w:ascii="Cambria Math" w:eastAsia="Times New Roman" w:hAnsi="Cambria Math" w:cs="Times New Roman"/>
          <w:sz w:val="24"/>
          <w:szCs w:val="24"/>
        </w:rPr>
        <w:t xml:space="preserve">                Automation is out of scope.</w:t>
      </w:r>
      <w:r w:rsidR="00F96294" w:rsidRPr="00DF62E9">
        <w:rPr>
          <w:rFonts w:ascii="Calibri" w:eastAsia="Times New Roman" w:hAnsi="Calibri" w:cs="Calibri"/>
        </w:rPr>
        <w:t> </w:t>
      </w:r>
      <w:r w:rsidR="00F96294" w:rsidRPr="00DF62E9">
        <w:rPr>
          <w:rFonts w:ascii="Calibri" w:eastAsia="Times New Roman" w:hAnsi="Calibri" w:cs="Calibri"/>
        </w:rPr>
        <w:br/>
      </w:r>
      <w:r w:rsidR="00F96294" w:rsidRPr="00DF62E9">
        <w:rPr>
          <w:rFonts w:ascii="Cambria Math" w:eastAsia="Times New Roman" w:hAnsi="Cambria Math" w:cs="Times New Roman"/>
          <w:sz w:val="24"/>
          <w:szCs w:val="24"/>
        </w:rPr>
        <w:t xml:space="preserve">   g) </w:t>
      </w:r>
      <w:r w:rsidR="00F96294" w:rsidRPr="00DF62E9">
        <w:rPr>
          <w:rFonts w:ascii="Cambria Math" w:eastAsia="Times New Roman" w:hAnsi="Cambria Math" w:cs="Times New Roman"/>
          <w:sz w:val="24"/>
          <w:szCs w:val="24"/>
          <w:u w:val="single"/>
        </w:rPr>
        <w:t>List of automation tools</w:t>
      </w:r>
      <w:r w:rsidR="00F96294" w:rsidRPr="00DF62E9">
        <w:rPr>
          <w:rFonts w:ascii="Cambria Math" w:eastAsia="Times New Roman" w:hAnsi="Cambria Math" w:cs="Times New Roman"/>
          <w:sz w:val="24"/>
          <w:szCs w:val="24"/>
        </w:rPr>
        <w:t> </w:t>
      </w:r>
    </w:p>
    <w:p w:rsidR="00F96294" w:rsidRPr="00306B5F" w:rsidRDefault="00BE1DA0" w:rsidP="00F96294">
      <w:pPr>
        <w:spacing w:after="0" w:line="240" w:lineRule="auto"/>
        <w:textAlignment w:val="baseline"/>
        <w:rPr>
          <w:rFonts w:ascii="Cambria Math" w:eastAsia="Times New Roman" w:hAnsi="Cambria Math" w:cs="Times New Roman"/>
          <w:b/>
          <w:sz w:val="24"/>
          <w:szCs w:val="24"/>
        </w:rPr>
      </w:pPr>
      <w:r>
        <w:rPr>
          <w:rFonts w:ascii="Times New Roman" w:eastAsia="Times New Roman" w:hAnsi="Times New Roman" w:cs="Times New Roman"/>
          <w:sz w:val="24"/>
          <w:szCs w:val="24"/>
        </w:rPr>
        <w:t xml:space="preserve">                   </w:t>
      </w:r>
      <w:r w:rsidR="00F96294" w:rsidRPr="00DF62E9">
        <w:rPr>
          <w:rFonts w:ascii="Times New Roman" w:eastAsia="Times New Roman" w:hAnsi="Times New Roman" w:cs="Times New Roman"/>
          <w:sz w:val="24"/>
          <w:szCs w:val="24"/>
        </w:rPr>
        <w:t> </w:t>
      </w:r>
      <w:r>
        <w:rPr>
          <w:rFonts w:ascii="Times New Roman" w:eastAsia="Times New Roman" w:hAnsi="Times New Roman" w:cs="Times New Roman"/>
          <w:sz w:val="24"/>
          <w:szCs w:val="24"/>
        </w:rPr>
        <w:t>Automation is out of scope.</w:t>
      </w:r>
      <w:r w:rsidR="00F96294" w:rsidRPr="00DF62E9">
        <w:rPr>
          <w:rFonts w:ascii="Times New Roman" w:eastAsia="Times New Roman" w:hAnsi="Times New Roman" w:cs="Times New Roman"/>
          <w:sz w:val="24"/>
          <w:szCs w:val="24"/>
        </w:rPr>
        <w:br/>
      </w:r>
      <w:r w:rsidR="00F96294" w:rsidRPr="00306B5F">
        <w:rPr>
          <w:rFonts w:ascii="Cambria Math" w:eastAsia="Times New Roman" w:hAnsi="Cambria Math" w:cs="Times New Roman"/>
          <w:b/>
          <w:sz w:val="24"/>
          <w:szCs w:val="24"/>
        </w:rPr>
        <w:t>4) Exit and Entry criteria </w:t>
      </w: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     A)</w:t>
      </w:r>
      <w:r w:rsidRPr="00DF62E9">
        <w:rPr>
          <w:rFonts w:ascii="Cambria Math" w:eastAsia="Times New Roman" w:hAnsi="Cambria Math" w:cs="Times New Roman"/>
          <w:sz w:val="24"/>
          <w:szCs w:val="24"/>
          <w:u w:val="single"/>
        </w:rPr>
        <w:t xml:space="preserve"> Entry Criteria</w:t>
      </w:r>
      <w:r w:rsidRPr="00DF62E9">
        <w:rPr>
          <w:rFonts w:ascii="Cambria Math" w:eastAsia="Times New Roman" w:hAnsi="Cambria Math" w:cs="Times New Roman"/>
          <w:sz w:val="24"/>
          <w:szCs w:val="24"/>
        </w:rPr>
        <w:t> </w:t>
      </w:r>
    </w:p>
    <w:p w:rsidR="00F96294" w:rsidRPr="00DF62E9" w:rsidRDefault="00F96294" w:rsidP="00F96294">
      <w:pPr>
        <w:spacing w:after="0" w:line="240" w:lineRule="auto"/>
        <w:ind w:left="450"/>
        <w:textAlignment w:val="baseline"/>
        <w:rPr>
          <w:rFonts w:ascii="Cambria Math" w:eastAsia="Times New Roman" w:hAnsi="Cambria Math" w:cs="Times New Roman"/>
          <w:sz w:val="24"/>
          <w:szCs w:val="24"/>
        </w:rPr>
      </w:pPr>
      <w:r>
        <w:rPr>
          <w:rFonts w:ascii="Cambria Math" w:eastAsia="Times New Roman" w:hAnsi="Cambria Math" w:cs="Times New Roman"/>
          <w:sz w:val="24"/>
          <w:szCs w:val="24"/>
        </w:rPr>
        <w:t xml:space="preserve">        </w:t>
      </w:r>
      <w:r w:rsidRPr="00DF62E9">
        <w:rPr>
          <w:rFonts w:ascii="Cambria Math" w:eastAsia="Times New Roman" w:hAnsi="Cambria Math" w:cs="Times New Roman"/>
          <w:sz w:val="24"/>
          <w:szCs w:val="24"/>
        </w:rPr>
        <w:t>The entry criteria are need to be done after the code implement is performed. Complete or Partially testable code is available. </w:t>
      </w:r>
    </w:p>
    <w:p w:rsidR="00F96294" w:rsidRPr="00DF62E9" w:rsidRDefault="00F96294" w:rsidP="00F96294">
      <w:pPr>
        <w:numPr>
          <w:ilvl w:val="0"/>
          <w:numId w:val="17"/>
        </w:numPr>
        <w:spacing w:after="0" w:line="240" w:lineRule="auto"/>
        <w:ind w:left="108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Requirements are defined and approved. </w:t>
      </w:r>
    </w:p>
    <w:p w:rsidR="00F96294" w:rsidRPr="00DF62E9" w:rsidRDefault="00F96294" w:rsidP="00F96294">
      <w:pPr>
        <w:numPr>
          <w:ilvl w:val="0"/>
          <w:numId w:val="17"/>
        </w:numPr>
        <w:spacing w:after="0" w:line="240" w:lineRule="auto"/>
        <w:ind w:left="108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Availability of sufficient Test data </w:t>
      </w:r>
    </w:p>
    <w:p w:rsidR="00F96294" w:rsidRPr="00DF62E9" w:rsidRDefault="00F96294" w:rsidP="00F96294">
      <w:pPr>
        <w:numPr>
          <w:ilvl w:val="0"/>
          <w:numId w:val="18"/>
        </w:numPr>
        <w:spacing w:after="0" w:line="240" w:lineRule="auto"/>
        <w:ind w:left="108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Test cases are developed and reviewed. </w:t>
      </w:r>
    </w:p>
    <w:p w:rsidR="00F96294" w:rsidRPr="00DF62E9" w:rsidRDefault="00F96294" w:rsidP="00F96294">
      <w:pPr>
        <w:numPr>
          <w:ilvl w:val="0"/>
          <w:numId w:val="18"/>
        </w:numPr>
        <w:spacing w:after="0" w:line="240" w:lineRule="auto"/>
        <w:ind w:left="108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Test environment is ready. </w:t>
      </w: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 xml:space="preserve">    B) </w:t>
      </w:r>
      <w:r w:rsidRPr="00DF62E9">
        <w:rPr>
          <w:rFonts w:ascii="Cambria Math" w:eastAsia="Times New Roman" w:hAnsi="Cambria Math" w:cs="Times New Roman"/>
          <w:sz w:val="24"/>
          <w:szCs w:val="24"/>
          <w:u w:val="single"/>
        </w:rPr>
        <w:t>Exit Criteria</w:t>
      </w:r>
      <w:r w:rsidRPr="00DF62E9">
        <w:rPr>
          <w:rFonts w:ascii="Cambria Math" w:eastAsia="Times New Roman" w:hAnsi="Cambria Math" w:cs="Times New Roman"/>
          <w:sz w:val="24"/>
          <w:szCs w:val="24"/>
        </w:rPr>
        <w:t> </w:t>
      </w:r>
    </w:p>
    <w:p w:rsidR="00F96294" w:rsidRPr="00DF62E9" w:rsidRDefault="00F96294" w:rsidP="00F96294">
      <w:pPr>
        <w:numPr>
          <w:ilvl w:val="0"/>
          <w:numId w:val="19"/>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100% test scripts executed. </w:t>
      </w:r>
    </w:p>
    <w:p w:rsidR="00F96294" w:rsidRPr="00DF62E9" w:rsidRDefault="00F96294" w:rsidP="00F96294">
      <w:pPr>
        <w:numPr>
          <w:ilvl w:val="0"/>
          <w:numId w:val="19"/>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Pass rate is equal to 95%. </w:t>
      </w:r>
    </w:p>
    <w:p w:rsidR="00F96294" w:rsidRPr="00DF62E9" w:rsidRDefault="00F96294" w:rsidP="00F96294">
      <w:pPr>
        <w:numPr>
          <w:ilvl w:val="0"/>
          <w:numId w:val="20"/>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No critical defects left. </w:t>
      </w:r>
    </w:p>
    <w:p w:rsidR="00F96294" w:rsidRPr="00DF62E9" w:rsidRDefault="00F96294" w:rsidP="00F96294">
      <w:pPr>
        <w:numPr>
          <w:ilvl w:val="0"/>
          <w:numId w:val="20"/>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95% of medium severity defects were closed. </w:t>
      </w:r>
    </w:p>
    <w:p w:rsidR="00F96294" w:rsidRDefault="00F96294" w:rsidP="00F96294">
      <w:pPr>
        <w:numPr>
          <w:ilvl w:val="0"/>
          <w:numId w:val="20"/>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Remaining bugs were fixed. </w:t>
      </w:r>
    </w:p>
    <w:p w:rsidR="00F96294" w:rsidRDefault="00F96294" w:rsidP="00F96294">
      <w:pPr>
        <w:spacing w:after="0" w:line="240" w:lineRule="auto"/>
        <w:ind w:left="360"/>
        <w:textAlignment w:val="baseline"/>
        <w:rPr>
          <w:rFonts w:ascii="Cambria Math" w:eastAsia="Times New Roman" w:hAnsi="Cambria Math" w:cs="Times New Roman"/>
          <w:sz w:val="24"/>
          <w:szCs w:val="24"/>
        </w:rPr>
      </w:pPr>
    </w:p>
    <w:p w:rsidR="00F96294" w:rsidRDefault="00F96294" w:rsidP="00F96294">
      <w:pPr>
        <w:spacing w:after="0" w:line="240" w:lineRule="auto"/>
        <w:ind w:left="360"/>
        <w:textAlignment w:val="baseline"/>
        <w:rPr>
          <w:rFonts w:ascii="Cambria Math" w:eastAsia="Times New Roman" w:hAnsi="Cambria Math" w:cs="Times New Roman"/>
          <w:sz w:val="24"/>
          <w:szCs w:val="24"/>
        </w:rPr>
      </w:pPr>
    </w:p>
    <w:p w:rsidR="00F96294" w:rsidRDefault="00F96294" w:rsidP="00F96294">
      <w:pPr>
        <w:spacing w:after="0" w:line="240" w:lineRule="auto"/>
        <w:ind w:left="360"/>
        <w:textAlignment w:val="baseline"/>
        <w:rPr>
          <w:rFonts w:ascii="Cambria Math" w:eastAsia="Times New Roman" w:hAnsi="Cambria Math" w:cs="Times New Roman"/>
          <w:sz w:val="24"/>
          <w:szCs w:val="24"/>
        </w:rPr>
      </w:pPr>
    </w:p>
    <w:p w:rsidR="00F96294" w:rsidRDefault="00F96294" w:rsidP="00F96294">
      <w:pPr>
        <w:spacing w:after="0" w:line="240" w:lineRule="auto"/>
        <w:ind w:left="360"/>
        <w:textAlignment w:val="baseline"/>
        <w:rPr>
          <w:rFonts w:ascii="Cambria Math" w:eastAsia="Times New Roman" w:hAnsi="Cambria Math" w:cs="Times New Roman"/>
          <w:sz w:val="24"/>
          <w:szCs w:val="24"/>
        </w:rPr>
      </w:pPr>
    </w:p>
    <w:p w:rsidR="00F96294" w:rsidRDefault="00F96294" w:rsidP="00F96294">
      <w:pPr>
        <w:spacing w:after="0" w:line="240" w:lineRule="auto"/>
        <w:ind w:left="360"/>
        <w:textAlignment w:val="baseline"/>
        <w:rPr>
          <w:rFonts w:ascii="Cambria Math" w:eastAsia="Times New Roman" w:hAnsi="Cambria Math" w:cs="Times New Roman"/>
          <w:sz w:val="24"/>
          <w:szCs w:val="24"/>
        </w:rPr>
      </w:pPr>
    </w:p>
    <w:p w:rsidR="00BE1DA0" w:rsidRDefault="00BE1DA0" w:rsidP="00F96294">
      <w:pPr>
        <w:spacing w:after="0" w:line="240" w:lineRule="auto"/>
        <w:ind w:left="360"/>
        <w:textAlignment w:val="baseline"/>
        <w:rPr>
          <w:rFonts w:ascii="Cambria Math" w:eastAsia="Times New Roman" w:hAnsi="Cambria Math" w:cs="Times New Roman"/>
          <w:sz w:val="24"/>
          <w:szCs w:val="24"/>
        </w:rPr>
      </w:pPr>
    </w:p>
    <w:p w:rsidR="00BE1DA0" w:rsidRPr="00DF62E9" w:rsidRDefault="00BE1DA0" w:rsidP="00F96294">
      <w:pPr>
        <w:spacing w:after="0" w:line="240" w:lineRule="auto"/>
        <w:ind w:left="360"/>
        <w:textAlignment w:val="baseline"/>
        <w:rPr>
          <w:rFonts w:ascii="Cambria Math" w:eastAsia="Times New Roman" w:hAnsi="Cambria Math" w:cs="Times New Roman"/>
          <w:sz w:val="24"/>
          <w:szCs w:val="24"/>
        </w:rPr>
      </w:pPr>
    </w:p>
    <w:p w:rsidR="00F96294" w:rsidRPr="003019E0" w:rsidRDefault="00F96294" w:rsidP="00F96294">
      <w:pPr>
        <w:spacing w:after="0" w:line="240" w:lineRule="auto"/>
        <w:textAlignment w:val="baseline"/>
        <w:rPr>
          <w:rStyle w:val="normaltextrun"/>
          <w:b/>
        </w:rPr>
      </w:pPr>
      <w:r w:rsidRPr="003019E0">
        <w:rPr>
          <w:rStyle w:val="normaltextrun"/>
          <w:b/>
        </w:rPr>
        <w:lastRenderedPageBreak/>
        <w:t>5) Test deliverables: </w:t>
      </w:r>
    </w:p>
    <w:tbl>
      <w:tblPr>
        <w:tblW w:w="861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2820"/>
        <w:gridCol w:w="2880"/>
      </w:tblGrid>
      <w:tr w:rsidR="00F96294" w:rsidRPr="00A60B06" w:rsidTr="003F1202">
        <w:tc>
          <w:tcPr>
            <w:tcW w:w="291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jc w:val="center"/>
              <w:textAlignment w:val="baseline"/>
              <w:rPr>
                <w:rFonts w:ascii="Segoe UI" w:eastAsia="Times New Roman" w:hAnsi="Segoe UI" w:cs="Segoe UI"/>
                <w:sz w:val="18"/>
                <w:szCs w:val="18"/>
              </w:rPr>
            </w:pPr>
            <w:r w:rsidRPr="00A60B06">
              <w:rPr>
                <w:rFonts w:ascii="Cambria Math" w:eastAsia="Times New Roman" w:hAnsi="Cambria Math" w:cs="Segoe UI"/>
                <w:sz w:val="24"/>
                <w:szCs w:val="24"/>
                <w:u w:val="single"/>
              </w:rPr>
              <w:t>Before Testing</w:t>
            </w:r>
            <w:r w:rsidRPr="00A60B06">
              <w:rPr>
                <w:rFonts w:ascii="Cambria Math" w:eastAsia="Times New Roman" w:hAnsi="Cambria Math" w:cs="Segoe UI"/>
                <w:sz w:val="24"/>
                <w:szCs w:val="24"/>
              </w:rPr>
              <w:t>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jc w:val="center"/>
              <w:textAlignment w:val="baseline"/>
              <w:rPr>
                <w:rFonts w:ascii="Segoe UI" w:eastAsia="Times New Roman" w:hAnsi="Segoe UI" w:cs="Segoe UI"/>
                <w:sz w:val="18"/>
                <w:szCs w:val="18"/>
              </w:rPr>
            </w:pPr>
            <w:r w:rsidRPr="00A60B06">
              <w:rPr>
                <w:rFonts w:ascii="Cambria Math" w:eastAsia="Times New Roman" w:hAnsi="Cambria Math" w:cs="Segoe UI"/>
                <w:sz w:val="24"/>
                <w:szCs w:val="24"/>
                <w:u w:val="single"/>
              </w:rPr>
              <w:t>During Testing</w:t>
            </w:r>
            <w:r w:rsidRPr="00A60B06">
              <w:rPr>
                <w:rFonts w:ascii="Cambria Math" w:eastAsia="Times New Roman" w:hAnsi="Cambria Math" w:cs="Segoe UI"/>
                <w:sz w:val="24"/>
                <w:szCs w:val="24"/>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jc w:val="center"/>
              <w:textAlignment w:val="baseline"/>
              <w:rPr>
                <w:rFonts w:ascii="Segoe UI" w:eastAsia="Times New Roman" w:hAnsi="Segoe UI" w:cs="Segoe UI"/>
                <w:sz w:val="18"/>
                <w:szCs w:val="18"/>
              </w:rPr>
            </w:pPr>
            <w:r w:rsidRPr="00A60B06">
              <w:rPr>
                <w:rFonts w:ascii="Cambria Math" w:eastAsia="Times New Roman" w:hAnsi="Cambria Math" w:cs="Segoe UI"/>
                <w:sz w:val="24"/>
                <w:szCs w:val="24"/>
                <w:u w:val="single"/>
              </w:rPr>
              <w:t>After Testing</w:t>
            </w:r>
            <w:r w:rsidRPr="00A60B06">
              <w:rPr>
                <w:rFonts w:ascii="Cambria Math" w:eastAsia="Times New Roman" w:hAnsi="Cambria Math" w:cs="Segoe UI"/>
                <w:sz w:val="24"/>
                <w:szCs w:val="24"/>
              </w:rPr>
              <w:t> </w:t>
            </w:r>
          </w:p>
        </w:tc>
      </w:tr>
      <w:tr w:rsidR="00F96294" w:rsidRPr="00A60B06" w:rsidTr="003F1202">
        <w:tc>
          <w:tcPr>
            <w:tcW w:w="291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textAlignment w:val="baseline"/>
              <w:rPr>
                <w:rFonts w:ascii="Segoe UI" w:eastAsia="Times New Roman" w:hAnsi="Segoe UI" w:cs="Segoe UI"/>
                <w:sz w:val="18"/>
                <w:szCs w:val="18"/>
              </w:rPr>
            </w:pPr>
            <w:r w:rsidRPr="00A60B06">
              <w:rPr>
                <w:rFonts w:ascii="Cambria Math" w:eastAsia="Times New Roman" w:hAnsi="Cambria Math" w:cs="Segoe UI"/>
                <w:sz w:val="24"/>
                <w:szCs w:val="24"/>
              </w:rPr>
              <w:t>Test Plan Document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textAlignment w:val="baseline"/>
              <w:rPr>
                <w:rFonts w:ascii="Segoe UI" w:eastAsia="Times New Roman" w:hAnsi="Segoe UI" w:cs="Segoe UI"/>
                <w:sz w:val="18"/>
                <w:szCs w:val="18"/>
              </w:rPr>
            </w:pPr>
            <w:r w:rsidRPr="00A60B06">
              <w:rPr>
                <w:rFonts w:ascii="Cambria Math" w:eastAsia="Times New Roman" w:hAnsi="Cambria Math" w:cs="Segoe UI"/>
                <w:sz w:val="24"/>
                <w:szCs w:val="24"/>
              </w:rPr>
              <w:t>Test Tool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textAlignment w:val="baseline"/>
              <w:rPr>
                <w:rFonts w:ascii="Segoe UI" w:eastAsia="Times New Roman" w:hAnsi="Segoe UI" w:cs="Segoe UI"/>
                <w:sz w:val="18"/>
                <w:szCs w:val="18"/>
              </w:rPr>
            </w:pPr>
            <w:r w:rsidRPr="00A60B06">
              <w:rPr>
                <w:rFonts w:ascii="Cambria Math" w:eastAsia="Times New Roman" w:hAnsi="Cambria Math" w:cs="Segoe UI"/>
                <w:sz w:val="24"/>
                <w:szCs w:val="24"/>
              </w:rPr>
              <w:t>Test Results &amp; Reports </w:t>
            </w:r>
          </w:p>
        </w:tc>
      </w:tr>
      <w:tr w:rsidR="00F96294" w:rsidRPr="00A60B06" w:rsidTr="003F1202">
        <w:tc>
          <w:tcPr>
            <w:tcW w:w="291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textAlignment w:val="baseline"/>
              <w:rPr>
                <w:rFonts w:ascii="Segoe UI" w:eastAsia="Times New Roman" w:hAnsi="Segoe UI" w:cs="Segoe UI"/>
                <w:sz w:val="18"/>
                <w:szCs w:val="18"/>
              </w:rPr>
            </w:pPr>
            <w:r w:rsidRPr="00A60B06">
              <w:rPr>
                <w:rFonts w:ascii="Cambria Math" w:eastAsia="Times New Roman" w:hAnsi="Cambria Math" w:cs="Segoe UI"/>
                <w:sz w:val="24"/>
                <w:szCs w:val="24"/>
              </w:rPr>
              <w:t>Test Case Document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textAlignment w:val="baseline"/>
              <w:rPr>
                <w:rFonts w:ascii="Segoe UI" w:eastAsia="Times New Roman" w:hAnsi="Segoe UI" w:cs="Segoe UI"/>
                <w:sz w:val="18"/>
                <w:szCs w:val="18"/>
              </w:rPr>
            </w:pPr>
            <w:r w:rsidRPr="00A60B06">
              <w:rPr>
                <w:rFonts w:ascii="Cambria Math" w:eastAsia="Times New Roman" w:hAnsi="Cambria Math" w:cs="Segoe UI"/>
                <w:sz w:val="24"/>
                <w:szCs w:val="24"/>
              </w:rPr>
              <w:t>Test Data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textAlignment w:val="baseline"/>
              <w:rPr>
                <w:rFonts w:ascii="Segoe UI" w:eastAsia="Times New Roman" w:hAnsi="Segoe UI" w:cs="Segoe UI"/>
                <w:sz w:val="18"/>
                <w:szCs w:val="18"/>
              </w:rPr>
            </w:pPr>
            <w:r w:rsidRPr="00A60B06">
              <w:rPr>
                <w:rFonts w:ascii="Cambria Math" w:eastAsia="Times New Roman" w:hAnsi="Cambria Math" w:cs="Segoe UI"/>
                <w:sz w:val="24"/>
                <w:szCs w:val="24"/>
              </w:rPr>
              <w:t>Defect Reports </w:t>
            </w:r>
          </w:p>
        </w:tc>
      </w:tr>
      <w:tr w:rsidR="00F96294" w:rsidRPr="00A60B06" w:rsidTr="003F1202">
        <w:tc>
          <w:tcPr>
            <w:tcW w:w="291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textAlignment w:val="baseline"/>
              <w:rPr>
                <w:rFonts w:ascii="Segoe UI" w:eastAsia="Times New Roman" w:hAnsi="Segoe UI" w:cs="Segoe UI"/>
                <w:sz w:val="18"/>
                <w:szCs w:val="18"/>
              </w:rPr>
            </w:pPr>
            <w:r w:rsidRPr="00A60B06">
              <w:rPr>
                <w:rFonts w:ascii="Cambria Math" w:eastAsia="Times New Roman" w:hAnsi="Cambria Math" w:cs="Segoe UI"/>
                <w:sz w:val="24"/>
                <w:szCs w:val="24"/>
              </w:rPr>
              <w:t>Test Design Document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textAlignment w:val="baseline"/>
              <w:rPr>
                <w:rFonts w:ascii="Segoe UI" w:eastAsia="Times New Roman" w:hAnsi="Segoe UI" w:cs="Segoe UI"/>
                <w:sz w:val="18"/>
                <w:szCs w:val="18"/>
              </w:rPr>
            </w:pPr>
            <w:r w:rsidRPr="00A60B06">
              <w:rPr>
                <w:rFonts w:ascii="Cambria Math" w:eastAsia="Times New Roman" w:hAnsi="Cambria Math" w:cs="Segoe UI"/>
                <w:sz w:val="24"/>
                <w:szCs w:val="24"/>
              </w:rPr>
              <w:t>RTM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textAlignment w:val="baseline"/>
              <w:rPr>
                <w:rFonts w:ascii="Segoe UI" w:eastAsia="Times New Roman" w:hAnsi="Segoe UI" w:cs="Segoe UI"/>
                <w:sz w:val="18"/>
                <w:szCs w:val="18"/>
              </w:rPr>
            </w:pPr>
            <w:r w:rsidRPr="00A60B06">
              <w:rPr>
                <w:rFonts w:ascii="Cambria Math" w:eastAsia="Times New Roman" w:hAnsi="Cambria Math" w:cs="Segoe UI"/>
                <w:sz w:val="24"/>
                <w:szCs w:val="24"/>
              </w:rPr>
              <w:t>Installation Guidelines </w:t>
            </w:r>
          </w:p>
        </w:tc>
      </w:tr>
    </w:tbl>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 </w:t>
      </w:r>
    </w:p>
    <w:p w:rsidR="00F96294" w:rsidRDefault="00F96294" w:rsidP="00F96294">
      <w:pPr>
        <w:spacing w:after="0" w:line="240" w:lineRule="auto"/>
        <w:textAlignment w:val="baseline"/>
        <w:rPr>
          <w:rStyle w:val="normaltextrun"/>
          <w:b/>
        </w:rPr>
      </w:pPr>
      <w:r w:rsidRPr="003019E0">
        <w:rPr>
          <w:rStyle w:val="normaltextrun"/>
          <w:b/>
        </w:rPr>
        <w:t>6</w:t>
      </w:r>
      <w:r w:rsidRPr="003019E0">
        <w:rPr>
          <w:rStyle w:val="normaltextrun"/>
          <w:rFonts w:ascii="Cambria Math" w:eastAsia="Times New Roman" w:hAnsi="Cambria Math" w:cs="Times New Roman"/>
          <w:b/>
          <w:sz w:val="24"/>
          <w:szCs w:val="24"/>
        </w:rPr>
        <w:t>) Roles and Responsibility</w:t>
      </w:r>
      <w:r w:rsidRPr="003019E0">
        <w:rPr>
          <w:rStyle w:val="normaltextrun"/>
          <w:b/>
        </w:rPr>
        <w:t> </w:t>
      </w:r>
    </w:p>
    <w:p w:rsidR="00F96294" w:rsidRPr="003019E0" w:rsidRDefault="00F96294" w:rsidP="00F96294">
      <w:pPr>
        <w:spacing w:after="0" w:line="240" w:lineRule="auto"/>
        <w:textAlignment w:val="baseline"/>
        <w:rPr>
          <w:rStyle w:val="normaltextrun"/>
          <w:b/>
        </w:rPr>
      </w:pP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F96294" w:rsidRPr="00DF62E9" w:rsidTr="003F1202">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jc w:val="center"/>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u w:val="single"/>
              </w:rPr>
              <w:t>Roles</w:t>
            </w:r>
            <w:r w:rsidRPr="00DF62E9">
              <w:rPr>
                <w:rFonts w:ascii="Cambria Math" w:eastAsia="Times New Roman" w:hAnsi="Cambria Math" w:cs="Times New Roman"/>
                <w:sz w:val="24"/>
                <w:szCs w:val="24"/>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u w:val="single"/>
              </w:rPr>
              <w:t>Responsibilities</w:t>
            </w:r>
            <w:r w:rsidRPr="00DF62E9">
              <w:rPr>
                <w:rFonts w:ascii="Cambria Math" w:eastAsia="Times New Roman" w:hAnsi="Cambria Math" w:cs="Times New Roman"/>
                <w:sz w:val="24"/>
                <w:szCs w:val="24"/>
              </w:rPr>
              <w:t> </w:t>
            </w:r>
          </w:p>
        </w:tc>
      </w:tr>
      <w:tr w:rsidR="00F96294" w:rsidRPr="00DF62E9" w:rsidTr="003F1202">
        <w:trPr>
          <w:trHeight w:val="84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Test Manager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numPr>
                <w:ilvl w:val="0"/>
                <w:numId w:val="21"/>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Manage the whole Project.  </w:t>
            </w:r>
          </w:p>
          <w:p w:rsidR="00F96294" w:rsidRPr="00DF62E9" w:rsidRDefault="00F96294" w:rsidP="003F1202">
            <w:pPr>
              <w:numPr>
                <w:ilvl w:val="0"/>
                <w:numId w:val="22"/>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Define Project direction  </w:t>
            </w:r>
          </w:p>
          <w:p w:rsidR="00F96294" w:rsidRPr="00DF62E9" w:rsidRDefault="00F96294" w:rsidP="003F1202">
            <w:pPr>
              <w:numPr>
                <w:ilvl w:val="0"/>
                <w:numId w:val="23"/>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Risk Management. </w:t>
            </w:r>
          </w:p>
        </w:tc>
      </w:tr>
      <w:tr w:rsidR="00F96294" w:rsidRPr="00DF62E9" w:rsidTr="003F1202">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Test Engineer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numPr>
                <w:ilvl w:val="0"/>
                <w:numId w:val="24"/>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Write the test cases. </w:t>
            </w:r>
          </w:p>
          <w:p w:rsidR="00F96294" w:rsidRPr="00DF62E9" w:rsidRDefault="00F96294" w:rsidP="003F1202">
            <w:pPr>
              <w:numPr>
                <w:ilvl w:val="0"/>
                <w:numId w:val="25"/>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Execute the test cases. </w:t>
            </w:r>
          </w:p>
          <w:p w:rsidR="00F96294" w:rsidRPr="00DF62E9" w:rsidRDefault="00F96294" w:rsidP="003F1202">
            <w:pPr>
              <w:numPr>
                <w:ilvl w:val="0"/>
                <w:numId w:val="26"/>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Report the defects. </w:t>
            </w:r>
          </w:p>
          <w:p w:rsidR="00F96294" w:rsidRPr="00DF62E9" w:rsidRDefault="00F96294" w:rsidP="003F1202">
            <w:pPr>
              <w:numPr>
                <w:ilvl w:val="0"/>
                <w:numId w:val="27"/>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Identifying the test design techniques. </w:t>
            </w:r>
          </w:p>
          <w:p w:rsidR="00F96294" w:rsidRPr="00DF62E9" w:rsidRDefault="00F96294" w:rsidP="003F1202">
            <w:pPr>
              <w:numPr>
                <w:ilvl w:val="0"/>
                <w:numId w:val="28"/>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Identifying the severity of the defect. </w:t>
            </w:r>
          </w:p>
        </w:tc>
      </w:tr>
      <w:tr w:rsidR="00F96294" w:rsidRPr="00DF62E9" w:rsidTr="003F1202">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Senior QA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numPr>
                <w:ilvl w:val="0"/>
                <w:numId w:val="29"/>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Taking in-charge of Quality assurance. </w:t>
            </w:r>
          </w:p>
          <w:p w:rsidR="00F96294" w:rsidRPr="00DF62E9" w:rsidRDefault="00F96294" w:rsidP="003F1202">
            <w:pPr>
              <w:numPr>
                <w:ilvl w:val="0"/>
                <w:numId w:val="30"/>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Confirms whether the testing process is meeting specified requirements. </w:t>
            </w:r>
          </w:p>
        </w:tc>
      </w:tr>
      <w:tr w:rsidR="00F96294" w:rsidRPr="00DF62E9" w:rsidTr="003F1202">
        <w:tc>
          <w:tcPr>
            <w:tcW w:w="4665" w:type="dxa"/>
            <w:tcBorders>
              <w:top w:val="single" w:sz="6" w:space="0" w:color="auto"/>
              <w:left w:val="single" w:sz="6" w:space="0" w:color="auto"/>
              <w:bottom w:val="single" w:sz="6" w:space="0" w:color="auto"/>
              <w:right w:val="single" w:sz="6" w:space="0" w:color="auto"/>
            </w:tcBorders>
            <w:shd w:val="clear" w:color="auto" w:fill="auto"/>
          </w:tcPr>
          <w:p w:rsidR="00F96294" w:rsidRPr="00DF62E9" w:rsidRDefault="00F96294" w:rsidP="003F1202">
            <w:pPr>
              <w:spacing w:after="0" w:line="240" w:lineRule="auto"/>
              <w:textAlignment w:val="baseline"/>
              <w:rPr>
                <w:rFonts w:ascii="Cambria Math" w:eastAsia="Times New Roman" w:hAnsi="Cambria Math" w:cs="Times New Roman"/>
                <w:sz w:val="24"/>
                <w:szCs w:val="24"/>
              </w:rPr>
            </w:pPr>
            <w:r>
              <w:rPr>
                <w:rFonts w:ascii="Cambria Math" w:eastAsia="Times New Roman" w:hAnsi="Cambria Math" w:cs="Times New Roman"/>
                <w:sz w:val="24"/>
                <w:szCs w:val="24"/>
              </w:rPr>
              <w:t xml:space="preserve"> Developer in test</w:t>
            </w:r>
          </w:p>
        </w:tc>
        <w:tc>
          <w:tcPr>
            <w:tcW w:w="4665" w:type="dxa"/>
            <w:tcBorders>
              <w:top w:val="single" w:sz="6" w:space="0" w:color="auto"/>
              <w:left w:val="single" w:sz="6" w:space="0" w:color="auto"/>
              <w:bottom w:val="single" w:sz="6" w:space="0" w:color="auto"/>
              <w:right w:val="single" w:sz="6" w:space="0" w:color="auto"/>
            </w:tcBorders>
            <w:shd w:val="clear" w:color="auto" w:fill="auto"/>
          </w:tcPr>
          <w:p w:rsidR="00F96294" w:rsidRDefault="00F96294" w:rsidP="003F1202">
            <w:pPr>
              <w:pStyle w:val="ListParagraph"/>
              <w:numPr>
                <w:ilvl w:val="0"/>
                <w:numId w:val="41"/>
              </w:numPr>
              <w:spacing w:after="0" w:line="240" w:lineRule="auto"/>
              <w:textAlignment w:val="baseline"/>
              <w:rPr>
                <w:rFonts w:ascii="Cambria Math" w:eastAsia="Times New Roman" w:hAnsi="Cambria Math" w:cs="Times New Roman"/>
                <w:sz w:val="24"/>
                <w:szCs w:val="24"/>
              </w:rPr>
            </w:pPr>
            <w:r>
              <w:rPr>
                <w:rFonts w:ascii="Cambria Math" w:eastAsia="Times New Roman" w:hAnsi="Cambria Math" w:cs="Times New Roman"/>
                <w:sz w:val="24"/>
                <w:szCs w:val="24"/>
              </w:rPr>
              <w:t>Implementation of test cases</w:t>
            </w:r>
          </w:p>
          <w:p w:rsidR="00F96294" w:rsidRPr="00A60B06" w:rsidRDefault="00F96294" w:rsidP="003F1202">
            <w:pPr>
              <w:pStyle w:val="ListParagraph"/>
              <w:numPr>
                <w:ilvl w:val="0"/>
                <w:numId w:val="41"/>
              </w:numPr>
              <w:spacing w:after="0" w:line="240" w:lineRule="auto"/>
              <w:textAlignment w:val="baseline"/>
              <w:rPr>
                <w:rFonts w:ascii="Cambria Math" w:eastAsia="Times New Roman" w:hAnsi="Cambria Math" w:cs="Times New Roman"/>
                <w:sz w:val="24"/>
                <w:szCs w:val="24"/>
              </w:rPr>
            </w:pPr>
            <w:r>
              <w:rPr>
                <w:rFonts w:ascii="Cambria Math" w:eastAsia="Times New Roman" w:hAnsi="Cambria Math" w:cs="Times New Roman"/>
                <w:sz w:val="24"/>
                <w:szCs w:val="24"/>
              </w:rPr>
              <w:t>Writing automation scripts</w:t>
            </w:r>
          </w:p>
        </w:tc>
      </w:tr>
    </w:tbl>
    <w:p w:rsidR="00F96294" w:rsidRDefault="00F96294" w:rsidP="00F96294">
      <w:pPr>
        <w:spacing w:after="0" w:line="240" w:lineRule="auto"/>
        <w:textAlignment w:val="baseline"/>
        <w:rPr>
          <w:rFonts w:ascii="Times New Roman" w:eastAsia="Times New Roman" w:hAnsi="Times New Roman" w:cs="Times New Roman"/>
          <w:sz w:val="24"/>
          <w:szCs w:val="24"/>
        </w:rPr>
      </w:pPr>
      <w:r w:rsidRPr="00DF62E9">
        <w:rPr>
          <w:rFonts w:ascii="Times New Roman" w:eastAsia="Times New Roman" w:hAnsi="Times New Roman" w:cs="Times New Roman"/>
          <w:sz w:val="24"/>
          <w:szCs w:val="24"/>
        </w:rPr>
        <w:t> </w:t>
      </w:r>
    </w:p>
    <w:p w:rsidR="00F96294" w:rsidRDefault="00F96294" w:rsidP="00F96294">
      <w:pPr>
        <w:spacing w:after="0" w:line="240" w:lineRule="auto"/>
        <w:textAlignment w:val="baseline"/>
        <w:rPr>
          <w:rFonts w:ascii="Times New Roman" w:eastAsia="Times New Roman" w:hAnsi="Times New Roman" w:cs="Times New Roman"/>
          <w:sz w:val="24"/>
          <w:szCs w:val="24"/>
        </w:rPr>
      </w:pPr>
    </w:p>
    <w:p w:rsidR="00F96294" w:rsidRPr="00306B5F" w:rsidRDefault="00F96294" w:rsidP="00F96294">
      <w:pPr>
        <w:spacing w:after="0" w:line="240" w:lineRule="auto"/>
        <w:textAlignment w:val="baseline"/>
        <w:rPr>
          <w:rFonts w:ascii="Cambria Math" w:eastAsia="Times New Roman" w:hAnsi="Cambria Math" w:cs="Times New Roman"/>
          <w:b/>
          <w:sz w:val="24"/>
          <w:szCs w:val="24"/>
        </w:rPr>
      </w:pPr>
      <w:r w:rsidRPr="00DF62E9">
        <w:rPr>
          <w:rFonts w:ascii="Times New Roman" w:eastAsia="Times New Roman" w:hAnsi="Times New Roman" w:cs="Times New Roman"/>
          <w:sz w:val="24"/>
          <w:szCs w:val="24"/>
        </w:rPr>
        <w:br/>
      </w:r>
      <w:r w:rsidRPr="00306B5F">
        <w:rPr>
          <w:b/>
        </w:rPr>
        <w:t>7</w:t>
      </w:r>
      <w:r w:rsidRPr="003019E0">
        <w:rPr>
          <w:rStyle w:val="normaltextrun"/>
          <w:rFonts w:ascii="Cambria Math" w:eastAsia="Times New Roman" w:hAnsi="Cambria Math" w:cs="Times New Roman"/>
          <w:b/>
          <w:sz w:val="24"/>
          <w:szCs w:val="24"/>
        </w:rPr>
        <w:t>) Risks and mitigation</w:t>
      </w:r>
      <w:r w:rsidRPr="00306B5F">
        <w:rPr>
          <w:rFonts w:ascii="Cambria Math" w:eastAsia="Times New Roman" w:hAnsi="Cambria Math" w:cs="Times New Roman"/>
          <w:b/>
          <w:sz w:val="24"/>
          <w:szCs w:val="24"/>
        </w:rPr>
        <w:t> </w:t>
      </w: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Times New Roman" w:eastAsia="Times New Roman" w:hAnsi="Times New Roman" w:cs="Times New Roman"/>
          <w:sz w:val="24"/>
          <w:szCs w:val="24"/>
        </w:rPr>
        <w:t> </w:t>
      </w:r>
      <w:r w:rsidRPr="00DF62E9">
        <w:rPr>
          <w:rFonts w:ascii="Times New Roman" w:eastAsia="Times New Roman" w:hAnsi="Times New Roman" w:cs="Times New Roman"/>
          <w:sz w:val="24"/>
          <w:szCs w:val="24"/>
        </w:rPr>
        <w:br/>
      </w:r>
      <w:r w:rsidRPr="00DF62E9">
        <w:rPr>
          <w:rFonts w:ascii="Cambria Math" w:eastAsia="Times New Roman" w:hAnsi="Cambria Math" w:cs="Times New Roman"/>
          <w:sz w:val="24"/>
          <w:szCs w:val="24"/>
        </w:rPr>
        <w:t xml:space="preserve">  a) </w:t>
      </w:r>
      <w:r w:rsidRPr="00DF62E9">
        <w:rPr>
          <w:rFonts w:ascii="Cambria Math" w:eastAsia="Times New Roman" w:hAnsi="Cambria Math" w:cs="Times New Roman"/>
          <w:sz w:val="24"/>
          <w:szCs w:val="24"/>
          <w:u w:val="single"/>
        </w:rPr>
        <w:t>Risk and contingency</w:t>
      </w:r>
      <w:r w:rsidRPr="00DF62E9">
        <w:rPr>
          <w:rFonts w:ascii="Cambria Math" w:eastAsia="Times New Roman" w:hAnsi="Cambria Math" w:cs="Times New Roman"/>
          <w:sz w:val="24"/>
          <w:szCs w:val="24"/>
        </w:rPr>
        <w:t> </w:t>
      </w:r>
    </w:p>
    <w:p w:rsidR="00F96294" w:rsidRPr="00DF62E9" w:rsidRDefault="00F96294" w:rsidP="00F96294">
      <w:pPr>
        <w:numPr>
          <w:ilvl w:val="0"/>
          <w:numId w:val="31"/>
        </w:numPr>
        <w:spacing w:after="0" w:line="240" w:lineRule="auto"/>
        <w:ind w:left="1080" w:firstLine="0"/>
        <w:textAlignment w:val="baseline"/>
        <w:rPr>
          <w:rFonts w:ascii="Segoe UI" w:eastAsia="Times New Roman" w:hAnsi="Segoe UI" w:cs="Segoe UI"/>
          <w:sz w:val="21"/>
          <w:szCs w:val="21"/>
        </w:rPr>
      </w:pPr>
      <w:r w:rsidRPr="00DF62E9">
        <w:rPr>
          <w:rFonts w:ascii="Segoe UI" w:eastAsia="Times New Roman" w:hAnsi="Segoe UI" w:cs="Segoe UI"/>
        </w:rPr>
        <w:t>&lt;Customer&gt;will endeavor to meet prerequisites indicated by. </w:t>
      </w:r>
    </w:p>
    <w:p w:rsidR="00F96294" w:rsidRPr="00DF62E9" w:rsidRDefault="00F96294" w:rsidP="00F96294">
      <w:pPr>
        <w:numPr>
          <w:ilvl w:val="0"/>
          <w:numId w:val="32"/>
        </w:numPr>
        <w:spacing w:after="0" w:line="240" w:lineRule="auto"/>
        <w:ind w:left="1080" w:firstLine="0"/>
        <w:textAlignment w:val="baseline"/>
        <w:rPr>
          <w:rFonts w:ascii="Segoe UI" w:eastAsia="Times New Roman" w:hAnsi="Segoe UI" w:cs="Segoe UI"/>
          <w:sz w:val="21"/>
          <w:szCs w:val="21"/>
        </w:rPr>
      </w:pPr>
      <w:r w:rsidRPr="00DF62E9">
        <w:rPr>
          <w:rFonts w:ascii="Segoe UI" w:eastAsia="Times New Roman" w:hAnsi="Segoe UI" w:cs="Segoe UI"/>
        </w:rPr>
        <w:t>&lt;Customer&gt;will ensure a full set of suitable and protected test data is available.</w:t>
      </w:r>
      <w:r w:rsidRPr="00DF62E9">
        <w:rPr>
          <w:rFonts w:ascii="Segoe UI" w:eastAsia="Times New Roman" w:hAnsi="Segoe UI" w:cs="Segoe UI"/>
          <w:sz w:val="21"/>
          <w:szCs w:val="21"/>
        </w:rPr>
        <w:t>  </w:t>
      </w:r>
    </w:p>
    <w:p w:rsidR="00F96294" w:rsidRPr="00DF62E9" w:rsidRDefault="00F96294" w:rsidP="00F96294">
      <w:pPr>
        <w:numPr>
          <w:ilvl w:val="0"/>
          <w:numId w:val="33"/>
        </w:numPr>
        <w:spacing w:after="0" w:line="240" w:lineRule="auto"/>
        <w:ind w:left="1080" w:firstLine="0"/>
        <w:textAlignment w:val="baseline"/>
        <w:rPr>
          <w:rFonts w:ascii="Segoe UI" w:eastAsia="Times New Roman" w:hAnsi="Segoe UI" w:cs="Segoe UI"/>
          <w:sz w:val="21"/>
          <w:szCs w:val="21"/>
        </w:rPr>
      </w:pPr>
      <w:r w:rsidRPr="00DF62E9">
        <w:rPr>
          <w:rFonts w:ascii="Segoe UI" w:eastAsia="Times New Roman" w:hAnsi="Segoe UI" w:cs="Segoe UI"/>
        </w:rPr>
        <w:t>&lt;Tester&gt;will indicate what is required and will verify suitability of test data.  </w:t>
      </w: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Times New Roman" w:eastAsia="Times New Roman" w:hAnsi="Times New Roman" w:cs="Times New Roman"/>
          <w:sz w:val="24"/>
          <w:szCs w:val="24"/>
        </w:rPr>
        <w:t> </w:t>
      </w:r>
      <w:r w:rsidRPr="00DF62E9">
        <w:rPr>
          <w:rFonts w:ascii="Cambria Math" w:eastAsia="Times New Roman" w:hAnsi="Cambria Math" w:cs="Times New Roman"/>
          <w:sz w:val="24"/>
          <w:szCs w:val="24"/>
        </w:rPr>
        <w:t> </w:t>
      </w: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 xml:space="preserve">b) </w:t>
      </w:r>
      <w:r w:rsidRPr="00DF62E9">
        <w:rPr>
          <w:rFonts w:ascii="Cambria Math" w:eastAsia="Times New Roman" w:hAnsi="Cambria Math" w:cs="Times New Roman"/>
          <w:sz w:val="24"/>
          <w:szCs w:val="24"/>
          <w:u w:val="single"/>
        </w:rPr>
        <w:t>Risk and mitigation</w:t>
      </w:r>
      <w:r w:rsidRPr="00DF62E9">
        <w:rPr>
          <w:rFonts w:ascii="Cambria Math" w:eastAsia="Times New Roman" w:hAnsi="Cambria Math" w:cs="Times New Roman"/>
          <w:sz w:val="24"/>
          <w:szCs w:val="24"/>
        </w:rPr>
        <w:t> </w:t>
      </w:r>
    </w:p>
    <w:p w:rsidR="00F96294" w:rsidRPr="00DF62E9" w:rsidRDefault="00F96294" w:rsidP="00F96294">
      <w:pPr>
        <w:numPr>
          <w:ilvl w:val="0"/>
          <w:numId w:val="34"/>
        </w:numPr>
        <w:spacing w:after="0" w:line="240" w:lineRule="auto"/>
        <w:ind w:left="1170" w:firstLine="0"/>
        <w:textAlignment w:val="baseline"/>
        <w:rPr>
          <w:rFonts w:ascii="Segoe UI" w:eastAsia="Times New Roman" w:hAnsi="Segoe UI" w:cs="Segoe UI"/>
          <w:sz w:val="21"/>
          <w:szCs w:val="21"/>
        </w:rPr>
      </w:pPr>
      <w:r w:rsidRPr="00DF62E9">
        <w:rPr>
          <w:rFonts w:ascii="Segoe UI" w:eastAsia="Times New Roman" w:hAnsi="Segoe UI" w:cs="Segoe UI"/>
        </w:rPr>
        <w:t>Meet outstanding prerequisites  </w:t>
      </w:r>
    </w:p>
    <w:p w:rsidR="00F96294" w:rsidRPr="00DF62E9" w:rsidRDefault="00F96294" w:rsidP="00F96294">
      <w:pPr>
        <w:numPr>
          <w:ilvl w:val="0"/>
          <w:numId w:val="35"/>
        </w:numPr>
        <w:spacing w:after="0" w:line="240" w:lineRule="auto"/>
        <w:ind w:left="1170" w:firstLine="0"/>
        <w:textAlignment w:val="baseline"/>
        <w:rPr>
          <w:rFonts w:ascii="Segoe UI" w:eastAsia="Times New Roman" w:hAnsi="Segoe UI" w:cs="Segoe UI"/>
          <w:sz w:val="21"/>
          <w:szCs w:val="21"/>
        </w:rPr>
      </w:pPr>
      <w:r w:rsidRPr="00DF62E9">
        <w:rPr>
          <w:rFonts w:ascii="Segoe UI" w:eastAsia="Times New Roman" w:hAnsi="Segoe UI" w:cs="Segoe UI"/>
        </w:rPr>
        <w:t>Redefine test data  </w:t>
      </w:r>
    </w:p>
    <w:p w:rsidR="00F96294" w:rsidRPr="00DF62E9" w:rsidRDefault="00F96294" w:rsidP="00F96294">
      <w:pPr>
        <w:numPr>
          <w:ilvl w:val="0"/>
          <w:numId w:val="36"/>
        </w:numPr>
        <w:spacing w:after="0" w:line="240" w:lineRule="auto"/>
        <w:ind w:left="1170" w:firstLine="0"/>
        <w:textAlignment w:val="baseline"/>
        <w:rPr>
          <w:rFonts w:ascii="Segoe UI" w:eastAsia="Times New Roman" w:hAnsi="Segoe UI" w:cs="Segoe UI"/>
          <w:sz w:val="21"/>
          <w:szCs w:val="21"/>
        </w:rPr>
      </w:pPr>
      <w:r w:rsidRPr="00DF62E9">
        <w:rPr>
          <w:rFonts w:ascii="Segoe UI" w:eastAsia="Times New Roman" w:hAnsi="Segoe UI" w:cs="Segoe UI"/>
        </w:rPr>
        <w:t>Review test plan and modify components (that is, scripts)</w:t>
      </w:r>
      <w:r w:rsidRPr="00DF62E9">
        <w:rPr>
          <w:rFonts w:ascii="Segoe UI" w:eastAsia="Times New Roman" w:hAnsi="Segoe UI" w:cs="Segoe UI"/>
          <w:sz w:val="21"/>
          <w:szCs w:val="21"/>
        </w:rPr>
        <w:t>  </w:t>
      </w:r>
    </w:p>
    <w:p w:rsidR="00F96294" w:rsidRPr="00DF62E9" w:rsidRDefault="00F96294" w:rsidP="00F96294">
      <w:pPr>
        <w:numPr>
          <w:ilvl w:val="0"/>
          <w:numId w:val="37"/>
        </w:numPr>
        <w:spacing w:after="0" w:line="240" w:lineRule="auto"/>
        <w:ind w:left="1170" w:firstLine="0"/>
        <w:textAlignment w:val="baseline"/>
        <w:rPr>
          <w:rFonts w:ascii="Segoe UI" w:eastAsia="Times New Roman" w:hAnsi="Segoe UI" w:cs="Segoe UI"/>
          <w:sz w:val="21"/>
          <w:szCs w:val="21"/>
        </w:rPr>
      </w:pPr>
      <w:r w:rsidRPr="00DF62E9">
        <w:rPr>
          <w:rFonts w:ascii="Segoe UI" w:eastAsia="Times New Roman" w:hAnsi="Segoe UI" w:cs="Segoe UI"/>
        </w:rPr>
        <w:t>Restore data and restart</w:t>
      </w:r>
      <w:r w:rsidRPr="00DF62E9">
        <w:rPr>
          <w:rFonts w:ascii="Segoe UI" w:eastAsia="Times New Roman" w:hAnsi="Segoe UI" w:cs="Segoe UI"/>
          <w:sz w:val="21"/>
          <w:szCs w:val="21"/>
        </w:rPr>
        <w:t>  </w:t>
      </w:r>
    </w:p>
    <w:p w:rsidR="00F96294" w:rsidRDefault="00F96294" w:rsidP="00F96294">
      <w:pPr>
        <w:pStyle w:val="paragraph"/>
        <w:spacing w:before="0" w:beforeAutospacing="0" w:after="0" w:afterAutospacing="0"/>
        <w:textAlignment w:val="baseline"/>
      </w:pPr>
      <w:r w:rsidRPr="00DF62E9">
        <w:t> </w:t>
      </w:r>
    </w:p>
    <w:p w:rsidR="00F96294" w:rsidRDefault="00F96294" w:rsidP="00F96294">
      <w:pPr>
        <w:pStyle w:val="paragraph"/>
        <w:spacing w:before="0" w:beforeAutospacing="0" w:after="0" w:afterAutospacing="0"/>
        <w:textAlignment w:val="baseline"/>
      </w:pPr>
    </w:p>
    <w:p w:rsidR="00F96294" w:rsidRDefault="00F96294" w:rsidP="00F96294">
      <w:pPr>
        <w:pStyle w:val="paragraph"/>
        <w:spacing w:before="0" w:beforeAutospacing="0" w:after="0" w:afterAutospacing="0"/>
        <w:textAlignment w:val="baseline"/>
      </w:pPr>
    </w:p>
    <w:p w:rsidR="00F96294" w:rsidRDefault="00F96294" w:rsidP="00F96294">
      <w:pPr>
        <w:pStyle w:val="paragraph"/>
        <w:spacing w:before="0" w:beforeAutospacing="0" w:after="0" w:afterAutospacing="0"/>
        <w:textAlignment w:val="baseline"/>
      </w:pPr>
    </w:p>
    <w:p w:rsidR="00BE1DA0" w:rsidRDefault="00BE1DA0" w:rsidP="00F96294">
      <w:pPr>
        <w:pStyle w:val="paragraph"/>
        <w:spacing w:before="0" w:beforeAutospacing="0" w:after="0" w:afterAutospacing="0"/>
        <w:textAlignment w:val="baseline"/>
      </w:pPr>
    </w:p>
    <w:p w:rsidR="00F96294" w:rsidRPr="003019E0" w:rsidRDefault="00F96294" w:rsidP="00F96294">
      <w:pPr>
        <w:pStyle w:val="paragraph"/>
        <w:spacing w:before="0" w:beforeAutospacing="0" w:after="0" w:afterAutospacing="0"/>
        <w:textAlignment w:val="baseline"/>
        <w:rPr>
          <w:rFonts w:ascii="Cambria Math" w:hAnsi="Cambria Math"/>
          <w:b/>
        </w:rPr>
      </w:pPr>
      <w:r w:rsidRPr="00DF62E9">
        <w:lastRenderedPageBreak/>
        <w:br/>
      </w:r>
      <w:r w:rsidRPr="003019E0">
        <w:rPr>
          <w:rStyle w:val="normaltextrun"/>
          <w:rFonts w:ascii="Cambria Math" w:hAnsi="Cambria Math"/>
          <w:b/>
        </w:rPr>
        <w:t>8) Schedule</w:t>
      </w:r>
      <w:r w:rsidRPr="003019E0">
        <w:rPr>
          <w:rFonts w:ascii="Cambria Math" w:hAnsi="Cambria Math"/>
          <w:b/>
        </w:rPr>
        <w:t> </w:t>
      </w: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p>
    <w:tbl>
      <w:tblPr>
        <w:tblW w:w="7515" w:type="dxa"/>
        <w:tblInd w:w="40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2970"/>
        <w:gridCol w:w="1620"/>
      </w:tblGrid>
      <w:tr w:rsidR="00F96294" w:rsidRPr="00DF62E9" w:rsidTr="003F1202">
        <w:tc>
          <w:tcPr>
            <w:tcW w:w="292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Task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Members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Estimate effort </w:t>
            </w:r>
          </w:p>
        </w:tc>
      </w:tr>
      <w:tr w:rsidR="00F96294" w:rsidRPr="00DF62E9" w:rsidTr="003F1202">
        <w:tc>
          <w:tcPr>
            <w:tcW w:w="292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Create the test specification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Test designer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170 man-hour </w:t>
            </w:r>
          </w:p>
        </w:tc>
      </w:tr>
      <w:tr w:rsidR="00F96294" w:rsidRPr="00DF62E9" w:rsidTr="003F1202">
        <w:tc>
          <w:tcPr>
            <w:tcW w:w="292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Perform test execution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Tester, Tester administrator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80 man-hour </w:t>
            </w:r>
          </w:p>
        </w:tc>
      </w:tr>
      <w:tr w:rsidR="00F96294" w:rsidRPr="00DF62E9" w:rsidTr="003F1202">
        <w:tc>
          <w:tcPr>
            <w:tcW w:w="292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Test report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Tester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10 man-hour </w:t>
            </w:r>
          </w:p>
        </w:tc>
      </w:tr>
      <w:tr w:rsidR="00F96294" w:rsidRPr="00DF62E9" w:rsidTr="003F1202">
        <w:tc>
          <w:tcPr>
            <w:tcW w:w="292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Test delivery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Test administrator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20 man-hour </w:t>
            </w:r>
          </w:p>
        </w:tc>
      </w:tr>
      <w:tr w:rsidR="00F96294" w:rsidRPr="00DF62E9" w:rsidTr="003F1202">
        <w:tc>
          <w:tcPr>
            <w:tcW w:w="292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Total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280 man-hour </w:t>
            </w:r>
          </w:p>
        </w:tc>
      </w:tr>
    </w:tbl>
    <w:p w:rsidR="00F96294" w:rsidRPr="00306B5F" w:rsidRDefault="00F96294" w:rsidP="00F96294">
      <w:pPr>
        <w:pStyle w:val="paragraph"/>
        <w:spacing w:before="0" w:beforeAutospacing="0" w:after="0" w:afterAutospacing="0"/>
        <w:textAlignment w:val="baseline"/>
        <w:rPr>
          <w:rFonts w:asciiTheme="minorHAnsi" w:eastAsiaTheme="minorHAnsi" w:hAnsiTheme="minorHAnsi" w:cstheme="minorBidi"/>
          <w:b/>
          <w:sz w:val="22"/>
          <w:szCs w:val="22"/>
        </w:rPr>
      </w:pPr>
      <w:r w:rsidRPr="00306B5F">
        <w:rPr>
          <w:rFonts w:asciiTheme="minorHAnsi" w:eastAsiaTheme="minorHAnsi" w:hAnsiTheme="minorHAnsi" w:cstheme="minorBidi"/>
          <w:b/>
          <w:sz w:val="22"/>
          <w:szCs w:val="22"/>
        </w:rPr>
        <w:t> </w:t>
      </w:r>
      <w:r w:rsidRPr="00306B5F">
        <w:rPr>
          <w:rFonts w:asciiTheme="minorHAnsi" w:eastAsiaTheme="minorHAnsi" w:hAnsiTheme="minorHAnsi" w:cstheme="minorBidi"/>
          <w:b/>
          <w:sz w:val="22"/>
          <w:szCs w:val="22"/>
        </w:rPr>
        <w:br/>
      </w:r>
      <w:r w:rsidRPr="00306B5F">
        <w:rPr>
          <w:rStyle w:val="normaltextrun"/>
          <w:rFonts w:ascii="Cambria Math" w:hAnsi="Cambria Math"/>
          <w:b/>
        </w:rPr>
        <w:t>9) Hiring and Training</w:t>
      </w:r>
      <w:r w:rsidRPr="00306B5F">
        <w:rPr>
          <w:rFonts w:asciiTheme="minorHAnsi" w:eastAsiaTheme="minorHAnsi" w:hAnsiTheme="minorHAnsi" w:cstheme="minorBidi"/>
          <w:b/>
          <w:sz w:val="22"/>
          <w:szCs w:val="22"/>
        </w:rPr>
        <w:t> </w:t>
      </w:r>
    </w:p>
    <w:p w:rsidR="00F96294" w:rsidRPr="00DF62E9" w:rsidRDefault="00F96294" w:rsidP="00F96294">
      <w:pPr>
        <w:numPr>
          <w:ilvl w:val="0"/>
          <w:numId w:val="38"/>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Minimum 2 years of experience in manual and automation testing. </w:t>
      </w:r>
    </w:p>
    <w:p w:rsidR="00F96294" w:rsidRPr="00DF62E9" w:rsidRDefault="00F96294" w:rsidP="00F96294">
      <w:pPr>
        <w:numPr>
          <w:ilvl w:val="0"/>
          <w:numId w:val="38"/>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Programming knowledge in Java and Python. </w:t>
      </w:r>
    </w:p>
    <w:p w:rsidR="00F96294" w:rsidRPr="00DF62E9" w:rsidRDefault="00F96294" w:rsidP="00F96294">
      <w:pPr>
        <w:numPr>
          <w:ilvl w:val="0"/>
          <w:numId w:val="38"/>
        </w:numPr>
        <w:spacing w:after="0" w:line="240" w:lineRule="auto"/>
        <w:ind w:left="360" w:firstLine="0"/>
        <w:textAlignment w:val="baseline"/>
        <w:rPr>
          <w:rFonts w:ascii="Cambria Math" w:eastAsia="Times New Roman" w:hAnsi="Cambria Math" w:cs="Times New Roman"/>
          <w:sz w:val="24"/>
          <w:szCs w:val="24"/>
        </w:rPr>
      </w:pPr>
      <w:r>
        <w:rPr>
          <w:rFonts w:ascii="Cambria Math" w:eastAsia="Times New Roman" w:hAnsi="Cambria Math" w:cs="Times New Roman"/>
          <w:sz w:val="24"/>
          <w:szCs w:val="24"/>
        </w:rPr>
        <w:t>Data Base Knowledge preferred.</w:t>
      </w:r>
    </w:p>
    <w:p w:rsidR="00F96294" w:rsidRPr="00DF62E9" w:rsidRDefault="00F96294" w:rsidP="00F96294">
      <w:pPr>
        <w:numPr>
          <w:ilvl w:val="0"/>
          <w:numId w:val="38"/>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3 weeks of training should be given under the domain and application. </w:t>
      </w:r>
    </w:p>
    <w:p w:rsidR="00F96294" w:rsidRPr="00DF62E9" w:rsidRDefault="00F96294" w:rsidP="00F96294">
      <w:pPr>
        <w:numPr>
          <w:ilvl w:val="0"/>
          <w:numId w:val="39"/>
        </w:numPr>
        <w:spacing w:after="0" w:line="240" w:lineRule="auto"/>
        <w:ind w:left="108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Manual Testing </w:t>
      </w:r>
    </w:p>
    <w:p w:rsidR="00F96294" w:rsidRDefault="00F96294" w:rsidP="00F96294">
      <w:pPr>
        <w:numPr>
          <w:ilvl w:val="0"/>
          <w:numId w:val="39"/>
        </w:numPr>
        <w:spacing w:after="0" w:line="240" w:lineRule="auto"/>
        <w:ind w:left="108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Application </w:t>
      </w:r>
    </w:p>
    <w:p w:rsidR="00F96294" w:rsidRPr="00DF62E9" w:rsidRDefault="00F96294" w:rsidP="00F96294">
      <w:pPr>
        <w:numPr>
          <w:ilvl w:val="0"/>
          <w:numId w:val="39"/>
        </w:numPr>
        <w:spacing w:after="0" w:line="240" w:lineRule="auto"/>
        <w:ind w:left="1080" w:firstLine="0"/>
        <w:textAlignment w:val="baseline"/>
        <w:rPr>
          <w:rFonts w:ascii="Cambria Math" w:eastAsia="Times New Roman" w:hAnsi="Cambria Math" w:cs="Times New Roman"/>
          <w:sz w:val="24"/>
          <w:szCs w:val="24"/>
        </w:rPr>
      </w:pPr>
      <w:r>
        <w:rPr>
          <w:rFonts w:ascii="Cambria Math" w:eastAsia="Times New Roman" w:hAnsi="Cambria Math" w:cs="Times New Roman"/>
          <w:sz w:val="24"/>
          <w:szCs w:val="24"/>
        </w:rPr>
        <w:t>Automation</w:t>
      </w:r>
      <w:r w:rsidRPr="00DF62E9">
        <w:rPr>
          <w:rFonts w:ascii="Cambria Math" w:eastAsia="Times New Roman" w:hAnsi="Cambria Math" w:cs="Times New Roman"/>
          <w:sz w:val="24"/>
          <w:szCs w:val="24"/>
        </w:rPr>
        <w:t> </w:t>
      </w:r>
    </w:p>
    <w:p w:rsidR="00F96294" w:rsidRDefault="00F96294" w:rsidP="00F96294">
      <w:pPr>
        <w:pStyle w:val="paragraph"/>
        <w:spacing w:before="0" w:beforeAutospacing="0" w:after="0" w:afterAutospacing="0"/>
        <w:ind w:left="720"/>
        <w:textAlignment w:val="baseline"/>
        <w:rPr>
          <w:rFonts w:ascii="Segoe UI" w:hAnsi="Segoe UI" w:cs="Segoe UI"/>
          <w:sz w:val="18"/>
          <w:szCs w:val="18"/>
        </w:rPr>
      </w:pPr>
      <w:r>
        <w:rPr>
          <w:rStyle w:val="normaltextrun"/>
          <w:rFonts w:ascii="Cambria Math" w:hAnsi="Cambria Math" w:cs="Segoe UI"/>
        </w:rPr>
        <w:t>     </w:t>
      </w:r>
      <w:r>
        <w:rPr>
          <w:rStyle w:val="eop"/>
          <w:rFonts w:ascii="Cambria Math" w:hAnsi="Cambria Math" w:cs="Segoe UI"/>
        </w:rPr>
        <w:t> </w:t>
      </w:r>
    </w:p>
    <w:p w:rsidR="00F96294" w:rsidRPr="00306B5F" w:rsidRDefault="00F96294" w:rsidP="00F96294">
      <w:pPr>
        <w:pStyle w:val="paragraph"/>
        <w:spacing w:before="0" w:beforeAutospacing="0" w:after="0" w:afterAutospacing="0"/>
        <w:textAlignment w:val="baseline"/>
        <w:rPr>
          <w:rFonts w:ascii="Cambria Math" w:hAnsi="Cambria Math" w:cs="Segoe UI"/>
          <w:b/>
        </w:rPr>
      </w:pPr>
      <w:r w:rsidRPr="006375E6">
        <w:br/>
      </w:r>
      <w:r w:rsidRPr="00306B5F">
        <w:rPr>
          <w:rStyle w:val="normaltextrun"/>
          <w:rFonts w:ascii="Cambria Math" w:hAnsi="Cambria Math"/>
          <w:b/>
        </w:rPr>
        <w:t>10) Test Environment</w:t>
      </w:r>
      <w:r w:rsidRPr="00306B5F">
        <w:rPr>
          <w:rFonts w:ascii="Cambria Math" w:hAnsi="Cambria Math" w:cs="Segoe UI"/>
          <w:b/>
        </w:rPr>
        <w:t> </w:t>
      </w:r>
    </w:p>
    <w:p w:rsidR="00F96294" w:rsidRPr="006375E6" w:rsidRDefault="00F96294" w:rsidP="00F96294">
      <w:pPr>
        <w:pStyle w:val="paragraph"/>
        <w:spacing w:before="0" w:beforeAutospacing="0" w:after="0" w:afterAutospacing="0"/>
        <w:textAlignment w:val="baseline"/>
        <w:rPr>
          <w:rFonts w:ascii="Segoe UI" w:hAnsi="Segoe UI" w:cs="Segoe UI"/>
          <w:sz w:val="18"/>
          <w:szCs w:val="18"/>
        </w:rPr>
      </w:pPr>
    </w:p>
    <w:tbl>
      <w:tblPr>
        <w:tblW w:w="8850" w:type="dxa"/>
        <w:tblInd w:w="51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2"/>
        <w:gridCol w:w="1101"/>
        <w:gridCol w:w="7287"/>
      </w:tblGrid>
      <w:tr w:rsidR="00F96294" w:rsidRPr="006375E6" w:rsidTr="003F1202">
        <w:tc>
          <w:tcPr>
            <w:tcW w:w="108"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No. </w:t>
            </w:r>
          </w:p>
        </w:tc>
        <w:tc>
          <w:tcPr>
            <w:tcW w:w="1101"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Resources </w:t>
            </w:r>
          </w:p>
        </w:tc>
        <w:tc>
          <w:tcPr>
            <w:tcW w:w="7641"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Descriptions </w:t>
            </w:r>
          </w:p>
        </w:tc>
      </w:tr>
      <w:tr w:rsidR="00F96294" w:rsidRPr="006375E6" w:rsidTr="003F1202">
        <w:tc>
          <w:tcPr>
            <w:tcW w:w="108"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b/>
                <w:bCs/>
                <w:color w:val="242424"/>
              </w:rPr>
              <w:t>1.</w:t>
            </w:r>
            <w:r w:rsidRPr="006375E6">
              <w:rPr>
                <w:rFonts w:ascii="Segoe UI" w:eastAsia="Times New Roman" w:hAnsi="Segoe UI" w:cs="Segoe UI"/>
                <w:color w:val="242424"/>
              </w:rPr>
              <w:t> </w:t>
            </w:r>
          </w:p>
        </w:tc>
        <w:tc>
          <w:tcPr>
            <w:tcW w:w="1101"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Server </w:t>
            </w:r>
          </w:p>
        </w:tc>
        <w:tc>
          <w:tcPr>
            <w:tcW w:w="7641"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Need a Database server. </w:t>
            </w:r>
            <w:r w:rsidRPr="006375E6">
              <w:rPr>
                <w:rFonts w:ascii="Segoe UI" w:eastAsia="Times New Roman" w:hAnsi="Segoe UI" w:cs="Segoe UI"/>
                <w:color w:val="242424"/>
              </w:rPr>
              <w:br/>
            </w:r>
            <w:r w:rsidRPr="006375E6">
              <w:rPr>
                <w:rFonts w:ascii="Segoe UI" w:eastAsia="Times New Roman" w:hAnsi="Segoe UI" w:cs="Segoe UI"/>
                <w:color w:val="242424"/>
                <w:sz w:val="21"/>
                <w:szCs w:val="21"/>
              </w:rPr>
              <w:t> </w:t>
            </w:r>
          </w:p>
        </w:tc>
      </w:tr>
      <w:tr w:rsidR="00F96294" w:rsidRPr="006375E6" w:rsidTr="003F1202">
        <w:tc>
          <w:tcPr>
            <w:tcW w:w="108"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b/>
                <w:bCs/>
                <w:color w:val="242424"/>
              </w:rPr>
              <w:t>2.</w:t>
            </w:r>
            <w:r w:rsidRPr="006375E6">
              <w:rPr>
                <w:rFonts w:ascii="Segoe UI" w:eastAsia="Times New Roman" w:hAnsi="Segoe UI" w:cs="Segoe UI"/>
                <w:color w:val="242424"/>
              </w:rPr>
              <w:t> </w:t>
            </w:r>
          </w:p>
        </w:tc>
        <w:tc>
          <w:tcPr>
            <w:tcW w:w="1101"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Test tool </w:t>
            </w:r>
          </w:p>
        </w:tc>
        <w:tc>
          <w:tcPr>
            <w:tcW w:w="7641"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Develop a Test tool which can auto generate the test result to the predefined form and automated test execution </w:t>
            </w:r>
          </w:p>
        </w:tc>
      </w:tr>
      <w:tr w:rsidR="00F96294" w:rsidRPr="006375E6" w:rsidTr="003F1202">
        <w:tc>
          <w:tcPr>
            <w:tcW w:w="108"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b/>
                <w:bCs/>
                <w:color w:val="242424"/>
              </w:rPr>
              <w:t>3.</w:t>
            </w:r>
            <w:r w:rsidRPr="006375E6">
              <w:rPr>
                <w:rFonts w:ascii="Segoe UI" w:eastAsia="Times New Roman" w:hAnsi="Segoe UI" w:cs="Segoe UI"/>
                <w:color w:val="242424"/>
              </w:rPr>
              <w:t> </w:t>
            </w:r>
          </w:p>
        </w:tc>
        <w:tc>
          <w:tcPr>
            <w:tcW w:w="1101"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Network </w:t>
            </w:r>
          </w:p>
        </w:tc>
        <w:tc>
          <w:tcPr>
            <w:tcW w:w="7641"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Setup a LAN Gigabit and 1 internet line with the speed at least 5 Mb/s </w:t>
            </w:r>
          </w:p>
        </w:tc>
      </w:tr>
      <w:tr w:rsidR="00F96294" w:rsidRPr="006375E6" w:rsidTr="003F1202">
        <w:tc>
          <w:tcPr>
            <w:tcW w:w="108"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b/>
                <w:bCs/>
                <w:color w:val="242424"/>
              </w:rPr>
              <w:t>4.</w:t>
            </w:r>
            <w:r w:rsidRPr="006375E6">
              <w:rPr>
                <w:rFonts w:ascii="Segoe UI" w:eastAsia="Times New Roman" w:hAnsi="Segoe UI" w:cs="Segoe UI"/>
                <w:color w:val="242424"/>
              </w:rPr>
              <w:t> </w:t>
            </w:r>
          </w:p>
        </w:tc>
        <w:tc>
          <w:tcPr>
            <w:tcW w:w="1101"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Computer </w:t>
            </w:r>
          </w:p>
        </w:tc>
        <w:tc>
          <w:tcPr>
            <w:tcW w:w="7641"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At least 4 computer run Windows 7, Ram 2GB, CPU 3.4</w:t>
            </w:r>
            <w:proofErr w:type="gramStart"/>
            <w:r w:rsidRPr="006375E6">
              <w:rPr>
                <w:rFonts w:ascii="Segoe UI" w:eastAsia="Times New Roman" w:hAnsi="Segoe UI" w:cs="Segoe UI"/>
                <w:color w:val="242424"/>
              </w:rPr>
              <w:t>GHZ,Chrome</w:t>
            </w:r>
            <w:proofErr w:type="gramEnd"/>
            <w:r w:rsidRPr="006375E6">
              <w:rPr>
                <w:rFonts w:ascii="Segoe UI" w:eastAsia="Times New Roman" w:hAnsi="Segoe UI" w:cs="Segoe UI"/>
                <w:color w:val="242424"/>
              </w:rPr>
              <w:t xml:space="preserve"> version-27 &amp; above. </w:t>
            </w:r>
          </w:p>
        </w:tc>
      </w:tr>
      <w:tr w:rsidR="00F96294" w:rsidRPr="006375E6" w:rsidTr="003F1202">
        <w:tc>
          <w:tcPr>
            <w:tcW w:w="108"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b/>
                <w:bCs/>
                <w:color w:val="242424"/>
                <w:lang w:val="en-IN"/>
              </w:rPr>
              <w:t>5</w:t>
            </w:r>
            <w:r w:rsidRPr="006375E6">
              <w:rPr>
                <w:rFonts w:ascii="Segoe UI" w:eastAsia="Times New Roman" w:hAnsi="Segoe UI" w:cs="Segoe UI"/>
                <w:color w:val="242424"/>
              </w:rPr>
              <w:t> </w:t>
            </w:r>
          </w:p>
        </w:tc>
        <w:tc>
          <w:tcPr>
            <w:tcW w:w="1101"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lang w:val="en-IN"/>
              </w:rPr>
              <w:t>MS Excel</w:t>
            </w:r>
            <w:r w:rsidRPr="006375E6">
              <w:rPr>
                <w:rFonts w:ascii="Segoe UI" w:eastAsia="Times New Roman" w:hAnsi="Segoe UI" w:cs="Segoe UI"/>
                <w:color w:val="242424"/>
              </w:rPr>
              <w:t> </w:t>
            </w:r>
          </w:p>
        </w:tc>
        <w:tc>
          <w:tcPr>
            <w:tcW w:w="7641"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lang w:val="en-IN"/>
              </w:rPr>
              <w:t>Test case preparation, test case execution, defect management, test reporting, checklist of test,</w:t>
            </w:r>
            <w:r w:rsidRPr="006375E6">
              <w:rPr>
                <w:rFonts w:ascii="Segoe UI" w:eastAsia="Times New Roman" w:hAnsi="Segoe UI" w:cs="Segoe UI"/>
                <w:color w:val="242424"/>
              </w:rPr>
              <w:t> </w:t>
            </w:r>
          </w:p>
        </w:tc>
      </w:tr>
    </w:tbl>
    <w:p w:rsidR="00F96294" w:rsidRDefault="00F96294" w:rsidP="00F96294">
      <w:pPr>
        <w:pStyle w:val="paragraph"/>
        <w:spacing w:before="0" w:beforeAutospacing="0" w:after="0" w:afterAutospacing="0"/>
        <w:textAlignment w:val="baseline"/>
        <w:rPr>
          <w:rFonts w:ascii="Segoe UI" w:hAnsi="Segoe UI" w:cs="Segoe UI"/>
          <w:sz w:val="18"/>
          <w:szCs w:val="18"/>
        </w:rPr>
      </w:pPr>
      <w:r>
        <w:rPr>
          <w:rFonts w:ascii="Calibri" w:hAnsi="Calibri" w:cs="Calibri"/>
          <w:sz w:val="22"/>
          <w:szCs w:val="22"/>
        </w:rPr>
        <w:br/>
      </w:r>
    </w:p>
    <w:p w:rsidR="00F96294" w:rsidRPr="00306B5F" w:rsidRDefault="00F96294" w:rsidP="00F96294">
      <w:pPr>
        <w:pStyle w:val="paragraph"/>
        <w:spacing w:before="0" w:beforeAutospacing="0" w:after="0" w:afterAutospacing="0"/>
        <w:textAlignment w:val="baseline"/>
        <w:rPr>
          <w:rStyle w:val="normaltextrun"/>
          <w:rFonts w:ascii="Cambria Math" w:hAnsi="Cambria Math"/>
          <w:b/>
        </w:rPr>
      </w:pPr>
      <w:r w:rsidRPr="00306B5F">
        <w:rPr>
          <w:rStyle w:val="normaltextrun"/>
          <w:rFonts w:ascii="Cambria Math" w:hAnsi="Cambria Math"/>
          <w:b/>
        </w:rPr>
        <w:t>11) Assumptions </w:t>
      </w:r>
    </w:p>
    <w:p w:rsidR="00F96294" w:rsidRDefault="00F96294" w:rsidP="00F96294">
      <w:pPr>
        <w:pStyle w:val="paragraph"/>
        <w:numPr>
          <w:ilvl w:val="0"/>
          <w:numId w:val="42"/>
        </w:numPr>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rPr>
        <w:t>Exploratory Testing would be carried out once the build is ready for testing</w:t>
      </w:r>
      <w:r>
        <w:rPr>
          <w:rStyle w:val="normaltextrun"/>
          <w:rFonts w:ascii="Segoe UI" w:hAnsi="Segoe UI" w:cs="Segoe UI"/>
          <w:sz w:val="21"/>
          <w:szCs w:val="21"/>
        </w:rPr>
        <w:t> </w:t>
      </w:r>
      <w:r>
        <w:rPr>
          <w:rStyle w:val="eop"/>
          <w:rFonts w:ascii="Segoe UI" w:hAnsi="Segoe UI" w:cs="Segoe UI"/>
          <w:sz w:val="21"/>
          <w:szCs w:val="21"/>
        </w:rPr>
        <w:t> </w:t>
      </w:r>
    </w:p>
    <w:p w:rsidR="00F96294" w:rsidRDefault="00F96294" w:rsidP="00F96294">
      <w:pPr>
        <w:pStyle w:val="paragraph"/>
        <w:numPr>
          <w:ilvl w:val="0"/>
          <w:numId w:val="42"/>
        </w:numPr>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rPr>
        <w:t>Performance testing is not considered for this estimation.</w:t>
      </w:r>
      <w:r>
        <w:rPr>
          <w:rStyle w:val="eop"/>
          <w:rFonts w:ascii="Segoe UI" w:hAnsi="Segoe UI" w:cs="Segoe UI"/>
        </w:rPr>
        <w:t> </w:t>
      </w:r>
    </w:p>
    <w:p w:rsidR="00F96294" w:rsidRDefault="00F96294" w:rsidP="00F96294">
      <w:pPr>
        <w:pStyle w:val="paragraph"/>
        <w:numPr>
          <w:ilvl w:val="0"/>
          <w:numId w:val="42"/>
        </w:numPr>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rPr>
        <w:t>Test case design activities will be performed by QA Group</w:t>
      </w:r>
      <w:r>
        <w:rPr>
          <w:rStyle w:val="eop"/>
          <w:rFonts w:ascii="Segoe UI" w:hAnsi="Segoe UI" w:cs="Segoe UI"/>
        </w:rPr>
        <w:t> </w:t>
      </w:r>
    </w:p>
    <w:p w:rsidR="00F96294" w:rsidRDefault="00F96294" w:rsidP="00F96294">
      <w:pPr>
        <w:pStyle w:val="paragraph"/>
        <w:numPr>
          <w:ilvl w:val="0"/>
          <w:numId w:val="42"/>
        </w:numPr>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rPr>
        <w:t>Test environment and preparation activities will be owned by Dev Team</w:t>
      </w:r>
      <w:r>
        <w:rPr>
          <w:rStyle w:val="eop"/>
          <w:rFonts w:ascii="Segoe UI" w:hAnsi="Segoe UI" w:cs="Segoe UI"/>
        </w:rPr>
        <w:t> </w:t>
      </w:r>
    </w:p>
    <w:p w:rsidR="00F96294" w:rsidRDefault="00F96294" w:rsidP="00F96294">
      <w:pPr>
        <w:pStyle w:val="paragraph"/>
        <w:numPr>
          <w:ilvl w:val="0"/>
          <w:numId w:val="43"/>
        </w:numPr>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rPr>
        <w:t>Development team will provide Defect fix plans based on the Defect meetings during each cycle to plan.</w:t>
      </w:r>
      <w:r>
        <w:rPr>
          <w:rStyle w:val="eop"/>
          <w:rFonts w:ascii="Segoe UI" w:hAnsi="Segoe UI" w:cs="Segoe UI"/>
        </w:rPr>
        <w:t> </w:t>
      </w:r>
    </w:p>
    <w:p w:rsidR="00F96294" w:rsidRPr="00306B5F" w:rsidRDefault="00F96294" w:rsidP="00F96294">
      <w:pPr>
        <w:pStyle w:val="paragraph"/>
        <w:spacing w:before="0" w:beforeAutospacing="0" w:after="0" w:afterAutospacing="0"/>
        <w:textAlignment w:val="baseline"/>
        <w:rPr>
          <w:rFonts w:ascii="Cambria Math" w:hAnsi="Cambria Math"/>
          <w:b/>
        </w:rPr>
      </w:pPr>
      <w:r>
        <w:rPr>
          <w:rStyle w:val="scxw127716034"/>
        </w:rPr>
        <w:lastRenderedPageBreak/>
        <w:t> </w:t>
      </w:r>
      <w:r>
        <w:br/>
      </w:r>
      <w:r w:rsidRPr="00306B5F">
        <w:rPr>
          <w:rStyle w:val="normaltextrun"/>
          <w:rFonts w:ascii="Cambria Math" w:hAnsi="Cambria Math"/>
          <w:b/>
        </w:rPr>
        <w:t>12) Approval Information</w:t>
      </w:r>
      <w:r w:rsidRPr="00306B5F">
        <w:rPr>
          <w:rStyle w:val="eop"/>
          <w:rFonts w:ascii="Cambria Math" w:hAnsi="Cambria Math"/>
          <w:b/>
        </w:rPr>
        <w:t> </w:t>
      </w:r>
    </w:p>
    <w:p w:rsidR="00F96294" w:rsidRDefault="00F96294" w:rsidP="00F96294">
      <w:pPr>
        <w:pStyle w:val="paragraph"/>
        <w:numPr>
          <w:ilvl w:val="0"/>
          <w:numId w:val="44"/>
        </w:numPr>
        <w:shd w:val="clear" w:color="auto" w:fill="FFFFFF"/>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color w:val="242424"/>
        </w:rPr>
        <w:t>Project Manager: reviews the content of the Test Plan, Test Strategy and Test estimates signs off on it.</w:t>
      </w:r>
      <w:r>
        <w:rPr>
          <w:rStyle w:val="eop"/>
          <w:rFonts w:ascii="Segoe UI" w:hAnsi="Segoe UI" w:cs="Segoe UI"/>
          <w:color w:val="242424"/>
        </w:rPr>
        <w:t> </w:t>
      </w:r>
    </w:p>
    <w:p w:rsidR="00F96294" w:rsidRDefault="00F96294" w:rsidP="00F96294">
      <w:pPr>
        <w:pStyle w:val="paragraph"/>
        <w:numPr>
          <w:ilvl w:val="0"/>
          <w:numId w:val="44"/>
        </w:numPr>
        <w:shd w:val="clear" w:color="auto" w:fill="FFFFFF"/>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color w:val="242424"/>
          <w:lang w:val="en-IN"/>
        </w:rPr>
        <w:t>Test Manager: Reviews the test cases, test conditions and Test data, test report</w:t>
      </w:r>
      <w:r>
        <w:rPr>
          <w:rStyle w:val="eop"/>
          <w:rFonts w:ascii="Segoe UI" w:hAnsi="Segoe UI" w:cs="Segoe UI"/>
          <w:color w:val="242424"/>
        </w:rPr>
        <w:t> </w:t>
      </w:r>
    </w:p>
    <w:p w:rsidR="00F96294" w:rsidRDefault="00F96294" w:rsidP="00F96294">
      <w:pPr>
        <w:pStyle w:val="paragraph"/>
        <w:numPr>
          <w:ilvl w:val="0"/>
          <w:numId w:val="44"/>
        </w:numPr>
        <w:shd w:val="clear" w:color="auto" w:fill="FFFFFF"/>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color w:val="242424"/>
        </w:rPr>
        <w:t>The Names and Titles of all persons who must approve this plan.</w:t>
      </w:r>
      <w:r>
        <w:rPr>
          <w:rStyle w:val="eop"/>
          <w:rFonts w:ascii="Segoe UI" w:hAnsi="Segoe UI" w:cs="Segoe UI"/>
          <w:color w:val="242424"/>
        </w:rPr>
        <w:t> </w:t>
      </w:r>
    </w:p>
    <w:p w:rsidR="00F96294" w:rsidRDefault="00F96294" w:rsidP="00F96294">
      <w:pPr>
        <w:pStyle w:val="paragraph"/>
        <w:shd w:val="clear" w:color="auto" w:fill="FFFFFF"/>
        <w:spacing w:before="0" w:beforeAutospacing="0" w:after="0" w:afterAutospacing="0"/>
        <w:ind w:left="1080"/>
        <w:textAlignment w:val="baseline"/>
        <w:rPr>
          <w:rFonts w:ascii="Cambria Math" w:hAnsi="Cambria Math"/>
        </w:rPr>
      </w:pPr>
      <w:r>
        <w:rPr>
          <w:rStyle w:val="eop"/>
          <w:rFonts w:ascii="Segoe UI" w:hAnsi="Segoe UI" w:cs="Segoe UI"/>
          <w:color w:val="242424"/>
          <w:sz w:val="21"/>
          <w:szCs w:val="21"/>
        </w:rPr>
        <w:t> </w:t>
      </w:r>
    </w:p>
    <w:p w:rsidR="00F96294" w:rsidRDefault="00F96294" w:rsidP="00F9629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r>
        <w:rPr>
          <w:rStyle w:val="normaltextrun"/>
          <w:rFonts w:ascii="Segoe UI" w:hAnsi="Segoe UI" w:cs="Segoe UI"/>
          <w:b/>
          <w:bCs/>
          <w:color w:val="242424"/>
          <w:sz w:val="21"/>
          <w:szCs w:val="21"/>
        </w:rPr>
        <w:t>Signature: </w:t>
      </w:r>
      <w:r>
        <w:rPr>
          <w:rStyle w:val="eop"/>
          <w:rFonts w:ascii="Segoe UI" w:hAnsi="Segoe UI" w:cs="Segoe UI"/>
          <w:color w:val="242424"/>
          <w:sz w:val="21"/>
          <w:szCs w:val="21"/>
        </w:rPr>
        <w:t> </w:t>
      </w:r>
    </w:p>
    <w:p w:rsidR="00FD3F57" w:rsidRDefault="00FD3F57" w:rsidP="00F96294">
      <w:pPr>
        <w:pStyle w:val="paragraph"/>
        <w:shd w:val="clear" w:color="auto" w:fill="FFFFFF"/>
        <w:spacing w:before="0" w:beforeAutospacing="0" w:after="0" w:afterAutospacing="0"/>
        <w:textAlignment w:val="baseline"/>
        <w:rPr>
          <w:rFonts w:ascii="Segoe UI" w:hAnsi="Segoe UI" w:cs="Segoe UI"/>
          <w:sz w:val="21"/>
          <w:szCs w:val="21"/>
        </w:rPr>
      </w:pPr>
    </w:p>
    <w:p w:rsidR="00F96294" w:rsidRDefault="00F96294" w:rsidP="00F96294">
      <w:pPr>
        <w:pStyle w:val="paragraph"/>
        <w:numPr>
          <w:ilvl w:val="0"/>
          <w:numId w:val="45"/>
        </w:numPr>
        <w:shd w:val="clear" w:color="auto" w:fill="FFFFFF"/>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color w:val="242424"/>
          <w:sz w:val="21"/>
          <w:szCs w:val="21"/>
        </w:rPr>
        <w:t xml:space="preserve">Name: </w:t>
      </w:r>
      <w:del w:id="5" w:author="Voleti Taras" w:date="2023-01-16T11:25:00Z">
        <w:r>
          <w:rPr>
            <w:rStyle w:val="normaltextrun"/>
            <w:rFonts w:ascii="Segoe UI" w:hAnsi="Segoe UI" w:cs="Segoe UI"/>
            <w:color w:val="242424"/>
            <w:sz w:val="21"/>
            <w:szCs w:val="21"/>
          </w:rPr>
          <w:delText>xxxxx</w:delText>
        </w:r>
      </w:del>
      <w:r w:rsidR="00957490">
        <w:rPr>
          <w:rStyle w:val="normaltextrun"/>
          <w:rFonts w:ascii="Segoe UI" w:hAnsi="Segoe UI" w:cs="Segoe UI"/>
          <w:color w:val="242424"/>
          <w:sz w:val="21"/>
          <w:szCs w:val="21"/>
        </w:rPr>
        <w:t>Sebastain.</w:t>
      </w:r>
      <w:bookmarkStart w:id="6" w:name="_GoBack"/>
      <w:bookmarkEnd w:id="6"/>
    </w:p>
    <w:p w:rsidR="00F96294" w:rsidRDefault="00F96294" w:rsidP="00F96294">
      <w:pPr>
        <w:pStyle w:val="paragraph"/>
        <w:numPr>
          <w:ilvl w:val="0"/>
          <w:numId w:val="45"/>
        </w:numPr>
        <w:shd w:val="clear" w:color="auto" w:fill="FFFFFF"/>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color w:val="242424"/>
          <w:sz w:val="21"/>
          <w:szCs w:val="21"/>
        </w:rPr>
        <w:t>Role:   </w:t>
      </w:r>
      <w:r w:rsidR="00957490">
        <w:rPr>
          <w:rStyle w:val="normaltextrun"/>
          <w:rFonts w:ascii="Segoe UI" w:hAnsi="Segoe UI" w:cs="Segoe UI"/>
          <w:color w:val="242424"/>
          <w:sz w:val="21"/>
          <w:szCs w:val="21"/>
        </w:rPr>
        <w:t>Team leader</w:t>
      </w:r>
      <w:r>
        <w:rPr>
          <w:rStyle w:val="normaltextrun"/>
          <w:rFonts w:ascii="Segoe UI" w:hAnsi="Segoe UI" w:cs="Segoe UI"/>
          <w:color w:val="242424"/>
          <w:sz w:val="21"/>
          <w:szCs w:val="21"/>
        </w:rPr>
        <w:t>.</w:t>
      </w:r>
      <w:r>
        <w:rPr>
          <w:rStyle w:val="eop"/>
          <w:rFonts w:ascii="Segoe UI" w:hAnsi="Segoe UI" w:cs="Segoe UI"/>
          <w:color w:val="242424"/>
          <w:sz w:val="21"/>
          <w:szCs w:val="21"/>
        </w:rPr>
        <w:t> </w:t>
      </w:r>
    </w:p>
    <w:p w:rsidR="00F96294" w:rsidRDefault="004D42BA" w:rsidP="00F96294">
      <w:pPr>
        <w:pStyle w:val="paragraph"/>
        <w:numPr>
          <w:ilvl w:val="0"/>
          <w:numId w:val="45"/>
        </w:numPr>
        <w:shd w:val="clear" w:color="auto" w:fill="FFFFFF"/>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color w:val="242424"/>
          <w:sz w:val="21"/>
          <w:szCs w:val="21"/>
        </w:rPr>
        <w:t>Date:16-</w:t>
      </w:r>
      <w:del w:id="7" w:author="Voleti Taras" w:date="2023-01-16T11:25:00Z">
        <w:r w:rsidR="00F96294">
          <w:rPr>
            <w:rStyle w:val="normaltextrun"/>
            <w:rFonts w:ascii="Segoe UI" w:hAnsi="Segoe UI" w:cs="Segoe UI"/>
            <w:color w:val="242424"/>
            <w:sz w:val="21"/>
            <w:szCs w:val="21"/>
          </w:rPr>
          <w:delText>11-2022</w:delText>
        </w:r>
      </w:del>
      <w:ins w:id="8" w:author="Voleti Taras" w:date="2023-01-16T11:25:00Z">
        <w:r>
          <w:rPr>
            <w:rStyle w:val="normaltextrun"/>
            <w:rFonts w:ascii="Segoe UI" w:hAnsi="Segoe UI" w:cs="Segoe UI"/>
            <w:color w:val="242424"/>
            <w:sz w:val="21"/>
            <w:szCs w:val="21"/>
          </w:rPr>
          <w:t>01-2023</w:t>
        </w:r>
      </w:ins>
      <w:r w:rsidR="00F96294">
        <w:rPr>
          <w:rStyle w:val="eop"/>
          <w:rFonts w:ascii="Segoe UI" w:hAnsi="Segoe UI" w:cs="Segoe UI"/>
          <w:color w:val="242424"/>
          <w:sz w:val="21"/>
          <w:szCs w:val="21"/>
        </w:rPr>
        <w:t> </w:t>
      </w:r>
    </w:p>
    <w:p w:rsidR="00F96294" w:rsidRDefault="00F96294" w:rsidP="00F96294">
      <w:pPr>
        <w:pStyle w:val="paragraph"/>
        <w:spacing w:before="0" w:beforeAutospacing="0" w:after="0" w:afterAutospacing="0"/>
        <w:textAlignment w:val="baseline"/>
        <w:rPr>
          <w:rFonts w:ascii="Cambria Math" w:hAnsi="Cambria Math"/>
        </w:rPr>
      </w:pPr>
      <w:r>
        <w:rPr>
          <w:rStyle w:val="eop"/>
          <w:rFonts w:ascii="Cambria Math" w:hAnsi="Cambria Math"/>
        </w:rPr>
        <w:t> </w:t>
      </w:r>
    </w:p>
    <w:p w:rsidR="00F96294" w:rsidRDefault="00F96294" w:rsidP="00F96294">
      <w:pPr>
        <w:pStyle w:val="paragraph"/>
        <w:spacing w:before="0" w:beforeAutospacing="0" w:after="0" w:afterAutospacing="0"/>
        <w:textAlignment w:val="baseline"/>
        <w:rPr>
          <w:rStyle w:val="normaltextrun"/>
          <w:rFonts w:ascii="Cambria Math" w:hAnsi="Cambria Math"/>
          <w:b/>
        </w:rPr>
      </w:pPr>
      <w:r>
        <w:rPr>
          <w:rStyle w:val="scxw127716034"/>
        </w:rPr>
        <w:t> </w:t>
      </w:r>
      <w:r>
        <w:br/>
      </w:r>
    </w:p>
    <w:p w:rsidR="00F96294" w:rsidRPr="00306B5F" w:rsidRDefault="00F96294" w:rsidP="00F96294">
      <w:pPr>
        <w:pStyle w:val="paragraph"/>
        <w:spacing w:before="0" w:beforeAutospacing="0" w:after="0" w:afterAutospacing="0"/>
        <w:textAlignment w:val="baseline"/>
        <w:rPr>
          <w:rFonts w:ascii="Cambria Math" w:hAnsi="Cambria Math"/>
          <w:b/>
        </w:rPr>
      </w:pPr>
      <w:r w:rsidRPr="00306B5F">
        <w:rPr>
          <w:rStyle w:val="normaltextrun"/>
          <w:rFonts w:ascii="Cambria Math" w:hAnsi="Cambria Math"/>
          <w:b/>
        </w:rPr>
        <w:t>13) Test Metrics</w:t>
      </w:r>
      <w:r w:rsidRPr="00306B5F">
        <w:rPr>
          <w:rStyle w:val="eop"/>
          <w:rFonts w:ascii="Cambria Math" w:hAnsi="Cambria Math"/>
          <w:b/>
        </w:rPr>
        <w:t> </w:t>
      </w:r>
    </w:p>
    <w:p w:rsidR="00F96294" w:rsidRDefault="00F96294" w:rsidP="00F96294">
      <w:pPr>
        <w:pStyle w:val="paragraph"/>
        <w:numPr>
          <w:ilvl w:val="0"/>
          <w:numId w:val="46"/>
        </w:numPr>
        <w:spacing w:before="0" w:beforeAutospacing="0" w:after="0" w:afterAutospacing="0"/>
        <w:ind w:left="360" w:firstLine="0"/>
        <w:textAlignment w:val="baseline"/>
        <w:rPr>
          <w:rFonts w:ascii="Cambria Math" w:hAnsi="Cambria Math"/>
        </w:rPr>
      </w:pPr>
      <w:r>
        <w:rPr>
          <w:rStyle w:val="normaltextrun"/>
          <w:rFonts w:ascii="Cambria Math" w:hAnsi="Cambria Math"/>
          <w:color w:val="242424"/>
        </w:rPr>
        <w:t xml:space="preserve">Passes Test Cases Percentage: </w:t>
      </w:r>
      <w:r>
        <w:rPr>
          <w:rStyle w:val="normaltextrun"/>
          <w:rFonts w:ascii="Cambria Math" w:hAnsi="Cambria Math"/>
          <w:b/>
          <w:bCs/>
          <w:color w:val="242424"/>
        </w:rPr>
        <w:t>(No. of Passes Tc/No. of Executed Tc) *100</w:t>
      </w:r>
      <w:r>
        <w:rPr>
          <w:rStyle w:val="eop"/>
          <w:rFonts w:ascii="Cambria Math" w:hAnsi="Cambria Math"/>
          <w:color w:val="242424"/>
        </w:rPr>
        <w:t> </w:t>
      </w:r>
    </w:p>
    <w:p w:rsidR="00F96294" w:rsidRDefault="00F96294" w:rsidP="00F96294">
      <w:pPr>
        <w:pStyle w:val="paragraph"/>
        <w:numPr>
          <w:ilvl w:val="0"/>
          <w:numId w:val="46"/>
        </w:numPr>
        <w:spacing w:before="0" w:beforeAutospacing="0" w:after="0" w:afterAutospacing="0"/>
        <w:ind w:left="360" w:firstLine="0"/>
        <w:textAlignment w:val="baseline"/>
        <w:rPr>
          <w:rFonts w:ascii="Cambria Math" w:hAnsi="Cambria Math"/>
        </w:rPr>
      </w:pPr>
      <w:r>
        <w:rPr>
          <w:rStyle w:val="normaltextrun"/>
          <w:rFonts w:ascii="Cambria Math" w:hAnsi="Cambria Math"/>
          <w:color w:val="242424"/>
        </w:rPr>
        <w:t>Failed Test Cases Percentage:</w:t>
      </w:r>
      <w:r>
        <w:rPr>
          <w:rStyle w:val="normaltextrun"/>
          <w:rFonts w:ascii="Cambria Math" w:hAnsi="Cambria Math"/>
          <w:b/>
          <w:bCs/>
          <w:color w:val="242424"/>
        </w:rPr>
        <w:t>(No. of Failed Tc/ No. of Executed Tc) *100</w:t>
      </w:r>
      <w:r>
        <w:rPr>
          <w:rStyle w:val="eop"/>
          <w:rFonts w:ascii="Cambria Math" w:hAnsi="Cambria Math"/>
          <w:color w:val="242424"/>
        </w:rPr>
        <w:t> </w:t>
      </w:r>
    </w:p>
    <w:p w:rsidR="00F96294" w:rsidRDefault="00F96294" w:rsidP="00F96294">
      <w:pPr>
        <w:pStyle w:val="paragraph"/>
        <w:numPr>
          <w:ilvl w:val="0"/>
          <w:numId w:val="47"/>
        </w:numPr>
        <w:spacing w:before="0" w:beforeAutospacing="0" w:after="0" w:afterAutospacing="0"/>
        <w:ind w:left="360" w:firstLine="0"/>
        <w:textAlignment w:val="baseline"/>
        <w:rPr>
          <w:rFonts w:ascii="Cambria Math" w:hAnsi="Cambria Math"/>
        </w:rPr>
      </w:pPr>
      <w:r>
        <w:rPr>
          <w:rStyle w:val="normaltextrun"/>
          <w:rFonts w:ascii="Cambria Math" w:hAnsi="Cambria Math"/>
          <w:color w:val="242424"/>
        </w:rPr>
        <w:t>Accepted Defect Percentage:</w:t>
      </w:r>
      <w:r>
        <w:rPr>
          <w:rStyle w:val="normaltextrun"/>
          <w:rFonts w:ascii="Cambria Math" w:hAnsi="Cambria Math"/>
          <w:b/>
          <w:bCs/>
          <w:color w:val="242424"/>
        </w:rPr>
        <w:t>(No. of Accepted defects/Defects Reported) *100</w:t>
      </w:r>
      <w:r>
        <w:rPr>
          <w:rStyle w:val="eop"/>
          <w:rFonts w:ascii="Cambria Math" w:hAnsi="Cambria Math"/>
          <w:color w:val="242424"/>
        </w:rPr>
        <w:t> </w:t>
      </w:r>
    </w:p>
    <w:p w:rsidR="00F96294" w:rsidRDefault="00F96294" w:rsidP="00F96294">
      <w:pPr>
        <w:pStyle w:val="paragraph"/>
        <w:numPr>
          <w:ilvl w:val="0"/>
          <w:numId w:val="47"/>
        </w:numPr>
        <w:spacing w:before="0" w:beforeAutospacing="0" w:after="0" w:afterAutospacing="0"/>
        <w:ind w:left="360" w:firstLine="0"/>
        <w:textAlignment w:val="baseline"/>
        <w:rPr>
          <w:rFonts w:ascii="Cambria Math" w:hAnsi="Cambria Math"/>
        </w:rPr>
      </w:pPr>
      <w:r>
        <w:rPr>
          <w:rStyle w:val="normaltextrun"/>
          <w:rFonts w:ascii="Cambria Math" w:hAnsi="Cambria Math"/>
          <w:color w:val="242424"/>
        </w:rPr>
        <w:t>Defects Deferred Percentage:</w:t>
      </w:r>
      <w:r>
        <w:rPr>
          <w:rStyle w:val="normaltextrun"/>
          <w:rFonts w:ascii="Cambria Math" w:hAnsi="Cambria Math"/>
          <w:b/>
          <w:bCs/>
          <w:color w:val="242424"/>
        </w:rPr>
        <w:t xml:space="preserve"> (Defects Deferred/Defects Reported) *100</w:t>
      </w:r>
      <w:r>
        <w:rPr>
          <w:rStyle w:val="eop"/>
          <w:rFonts w:ascii="Cambria Math" w:hAnsi="Cambria Math"/>
          <w:color w:val="242424"/>
        </w:rPr>
        <w:t> </w:t>
      </w:r>
    </w:p>
    <w:p w:rsidR="004E1A58" w:rsidRDefault="004E1A58"/>
    <w:sectPr w:rsidR="004E1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0B40"/>
    <w:multiLevelType w:val="multilevel"/>
    <w:tmpl w:val="8CF88A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DFC3825"/>
    <w:multiLevelType w:val="hybridMultilevel"/>
    <w:tmpl w:val="4A16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B5DFF"/>
    <w:multiLevelType w:val="multilevel"/>
    <w:tmpl w:val="AB22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E42B2"/>
    <w:multiLevelType w:val="multilevel"/>
    <w:tmpl w:val="BD5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786A62"/>
    <w:multiLevelType w:val="multilevel"/>
    <w:tmpl w:val="E33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D57267"/>
    <w:multiLevelType w:val="multilevel"/>
    <w:tmpl w:val="782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6C494B"/>
    <w:multiLevelType w:val="multilevel"/>
    <w:tmpl w:val="FEA0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F27C3"/>
    <w:multiLevelType w:val="multilevel"/>
    <w:tmpl w:val="E33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549F7"/>
    <w:multiLevelType w:val="multilevel"/>
    <w:tmpl w:val="E33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A4364F"/>
    <w:multiLevelType w:val="multilevel"/>
    <w:tmpl w:val="60B2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0B4E0B"/>
    <w:multiLevelType w:val="multilevel"/>
    <w:tmpl w:val="998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18538C"/>
    <w:multiLevelType w:val="multilevel"/>
    <w:tmpl w:val="F072E8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034405"/>
    <w:multiLevelType w:val="multilevel"/>
    <w:tmpl w:val="4F280A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D07D99"/>
    <w:multiLevelType w:val="hybridMultilevel"/>
    <w:tmpl w:val="337439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BF72381"/>
    <w:multiLevelType w:val="multilevel"/>
    <w:tmpl w:val="A328D9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3CA11DFD"/>
    <w:multiLevelType w:val="multilevel"/>
    <w:tmpl w:val="79A4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AB6B4F"/>
    <w:multiLevelType w:val="multilevel"/>
    <w:tmpl w:val="F6B4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1177F0"/>
    <w:multiLevelType w:val="multilevel"/>
    <w:tmpl w:val="E33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135D63"/>
    <w:multiLevelType w:val="hybridMultilevel"/>
    <w:tmpl w:val="761A5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273BB3"/>
    <w:multiLevelType w:val="multilevel"/>
    <w:tmpl w:val="EE4A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B74390"/>
    <w:multiLevelType w:val="multilevel"/>
    <w:tmpl w:val="767A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EF2757"/>
    <w:multiLevelType w:val="hybridMultilevel"/>
    <w:tmpl w:val="DFE4B8E2"/>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cs="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cs="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cs="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2" w15:restartNumberingAfterBreak="0">
    <w:nsid w:val="4D45187B"/>
    <w:multiLevelType w:val="hybridMultilevel"/>
    <w:tmpl w:val="B8C0422E"/>
    <w:lvl w:ilvl="0" w:tplc="4F749E2E">
      <w:start w:val="1"/>
      <w:numFmt w:val="lowerLetter"/>
      <w:lvlText w:val="%1)"/>
      <w:lvlJc w:val="left"/>
      <w:pPr>
        <w:ind w:left="610" w:hanging="360"/>
      </w:pPr>
      <w:rPr>
        <w:rFonts w:hint="default"/>
      </w:rPr>
    </w:lvl>
    <w:lvl w:ilvl="1" w:tplc="04090019" w:tentative="1">
      <w:start w:val="1"/>
      <w:numFmt w:val="lowerLetter"/>
      <w:lvlText w:val="%2."/>
      <w:lvlJc w:val="left"/>
      <w:pPr>
        <w:ind w:left="1330" w:hanging="360"/>
      </w:pPr>
    </w:lvl>
    <w:lvl w:ilvl="2" w:tplc="0409001B" w:tentative="1">
      <w:start w:val="1"/>
      <w:numFmt w:val="lowerRoman"/>
      <w:lvlText w:val="%3."/>
      <w:lvlJc w:val="right"/>
      <w:pPr>
        <w:ind w:left="2050" w:hanging="180"/>
      </w:pPr>
    </w:lvl>
    <w:lvl w:ilvl="3" w:tplc="0409000F" w:tentative="1">
      <w:start w:val="1"/>
      <w:numFmt w:val="decimal"/>
      <w:lvlText w:val="%4."/>
      <w:lvlJc w:val="left"/>
      <w:pPr>
        <w:ind w:left="2770" w:hanging="360"/>
      </w:pPr>
    </w:lvl>
    <w:lvl w:ilvl="4" w:tplc="04090019" w:tentative="1">
      <w:start w:val="1"/>
      <w:numFmt w:val="lowerLetter"/>
      <w:lvlText w:val="%5."/>
      <w:lvlJc w:val="left"/>
      <w:pPr>
        <w:ind w:left="3490" w:hanging="360"/>
      </w:pPr>
    </w:lvl>
    <w:lvl w:ilvl="5" w:tplc="0409001B" w:tentative="1">
      <w:start w:val="1"/>
      <w:numFmt w:val="lowerRoman"/>
      <w:lvlText w:val="%6."/>
      <w:lvlJc w:val="right"/>
      <w:pPr>
        <w:ind w:left="4210" w:hanging="180"/>
      </w:pPr>
    </w:lvl>
    <w:lvl w:ilvl="6" w:tplc="0409000F" w:tentative="1">
      <w:start w:val="1"/>
      <w:numFmt w:val="decimal"/>
      <w:lvlText w:val="%7."/>
      <w:lvlJc w:val="left"/>
      <w:pPr>
        <w:ind w:left="4930" w:hanging="360"/>
      </w:pPr>
    </w:lvl>
    <w:lvl w:ilvl="7" w:tplc="04090019" w:tentative="1">
      <w:start w:val="1"/>
      <w:numFmt w:val="lowerLetter"/>
      <w:lvlText w:val="%8."/>
      <w:lvlJc w:val="left"/>
      <w:pPr>
        <w:ind w:left="5650" w:hanging="360"/>
      </w:pPr>
    </w:lvl>
    <w:lvl w:ilvl="8" w:tplc="0409001B" w:tentative="1">
      <w:start w:val="1"/>
      <w:numFmt w:val="lowerRoman"/>
      <w:lvlText w:val="%9."/>
      <w:lvlJc w:val="right"/>
      <w:pPr>
        <w:ind w:left="6370" w:hanging="180"/>
      </w:pPr>
    </w:lvl>
  </w:abstractNum>
  <w:abstractNum w:abstractNumId="23" w15:restartNumberingAfterBreak="0">
    <w:nsid w:val="5363410C"/>
    <w:multiLevelType w:val="multilevel"/>
    <w:tmpl w:val="523E6F8C"/>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24" w15:restartNumberingAfterBreak="0">
    <w:nsid w:val="570779F2"/>
    <w:multiLevelType w:val="multilevel"/>
    <w:tmpl w:val="2C869F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441B27"/>
    <w:multiLevelType w:val="multilevel"/>
    <w:tmpl w:val="A8765A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633C4B"/>
    <w:multiLevelType w:val="multilevel"/>
    <w:tmpl w:val="E33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A74167"/>
    <w:multiLevelType w:val="multilevel"/>
    <w:tmpl w:val="8FCE39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C95037"/>
    <w:multiLevelType w:val="multilevel"/>
    <w:tmpl w:val="1522FD4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9FE22D1"/>
    <w:multiLevelType w:val="multilevel"/>
    <w:tmpl w:val="E334D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1A3540"/>
    <w:multiLevelType w:val="multilevel"/>
    <w:tmpl w:val="2592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37509E"/>
    <w:multiLevelType w:val="multilevel"/>
    <w:tmpl w:val="1DCA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D26D4E"/>
    <w:multiLevelType w:val="multilevel"/>
    <w:tmpl w:val="4956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004BB4"/>
    <w:multiLevelType w:val="multilevel"/>
    <w:tmpl w:val="E334DA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63186185"/>
    <w:multiLevelType w:val="multilevel"/>
    <w:tmpl w:val="CFCEC8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FF0C86"/>
    <w:multiLevelType w:val="multilevel"/>
    <w:tmpl w:val="E33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024090"/>
    <w:multiLevelType w:val="multilevel"/>
    <w:tmpl w:val="3BF2060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82E012A"/>
    <w:multiLevelType w:val="multilevel"/>
    <w:tmpl w:val="2B585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ind w:left="2880" w:hanging="360"/>
      </w:pPr>
      <w:rPr>
        <w:rFonts w:ascii="Wingdings" w:eastAsia="Times New Roman" w:hAnsi="Wingdings" w:cs="Times New Roman"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104BFB"/>
    <w:multiLevelType w:val="multilevel"/>
    <w:tmpl w:val="3806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044B97"/>
    <w:multiLevelType w:val="multilevel"/>
    <w:tmpl w:val="2E32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BB468A"/>
    <w:multiLevelType w:val="multilevel"/>
    <w:tmpl w:val="B9A4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143B3C"/>
    <w:multiLevelType w:val="multilevel"/>
    <w:tmpl w:val="611AAF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F57EF0"/>
    <w:multiLevelType w:val="multilevel"/>
    <w:tmpl w:val="2CAC1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771604"/>
    <w:multiLevelType w:val="multilevel"/>
    <w:tmpl w:val="84C64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3608F6"/>
    <w:multiLevelType w:val="multilevel"/>
    <w:tmpl w:val="E59048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2277DF"/>
    <w:multiLevelType w:val="hybridMultilevel"/>
    <w:tmpl w:val="0F72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0C38BB"/>
    <w:multiLevelType w:val="multilevel"/>
    <w:tmpl w:val="5818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2"/>
  </w:num>
  <w:num w:numId="3">
    <w:abstractNumId w:val="21"/>
  </w:num>
  <w:num w:numId="4">
    <w:abstractNumId w:val="13"/>
  </w:num>
  <w:num w:numId="5">
    <w:abstractNumId w:val="10"/>
  </w:num>
  <w:num w:numId="6">
    <w:abstractNumId w:val="15"/>
  </w:num>
  <w:num w:numId="7">
    <w:abstractNumId w:val="20"/>
  </w:num>
  <w:num w:numId="8">
    <w:abstractNumId w:val="46"/>
  </w:num>
  <w:num w:numId="9">
    <w:abstractNumId w:val="16"/>
  </w:num>
  <w:num w:numId="10">
    <w:abstractNumId w:val="45"/>
  </w:num>
  <w:num w:numId="11">
    <w:abstractNumId w:val="37"/>
  </w:num>
  <w:num w:numId="12">
    <w:abstractNumId w:val="29"/>
  </w:num>
  <w:num w:numId="13">
    <w:abstractNumId w:val="40"/>
  </w:num>
  <w:num w:numId="14">
    <w:abstractNumId w:val="32"/>
  </w:num>
  <w:num w:numId="15">
    <w:abstractNumId w:val="3"/>
  </w:num>
  <w:num w:numId="16">
    <w:abstractNumId w:val="14"/>
  </w:num>
  <w:num w:numId="17">
    <w:abstractNumId w:val="23"/>
  </w:num>
  <w:num w:numId="18">
    <w:abstractNumId w:val="38"/>
  </w:num>
  <w:num w:numId="19">
    <w:abstractNumId w:val="19"/>
  </w:num>
  <w:num w:numId="20">
    <w:abstractNumId w:val="5"/>
  </w:num>
  <w:num w:numId="21">
    <w:abstractNumId w:val="31"/>
  </w:num>
  <w:num w:numId="22">
    <w:abstractNumId w:val="27"/>
  </w:num>
  <w:num w:numId="23">
    <w:abstractNumId w:val="11"/>
  </w:num>
  <w:num w:numId="24">
    <w:abstractNumId w:val="30"/>
  </w:num>
  <w:num w:numId="25">
    <w:abstractNumId w:val="43"/>
  </w:num>
  <w:num w:numId="26">
    <w:abstractNumId w:val="41"/>
  </w:num>
  <w:num w:numId="27">
    <w:abstractNumId w:val="25"/>
  </w:num>
  <w:num w:numId="28">
    <w:abstractNumId w:val="34"/>
  </w:num>
  <w:num w:numId="29">
    <w:abstractNumId w:val="6"/>
  </w:num>
  <w:num w:numId="30">
    <w:abstractNumId w:val="42"/>
  </w:num>
  <w:num w:numId="31">
    <w:abstractNumId w:val="0"/>
  </w:num>
  <w:num w:numId="32">
    <w:abstractNumId w:val="36"/>
  </w:num>
  <w:num w:numId="33">
    <w:abstractNumId w:val="28"/>
  </w:num>
  <w:num w:numId="34">
    <w:abstractNumId w:val="39"/>
  </w:num>
  <w:num w:numId="35">
    <w:abstractNumId w:val="12"/>
  </w:num>
  <w:num w:numId="36">
    <w:abstractNumId w:val="24"/>
  </w:num>
  <w:num w:numId="37">
    <w:abstractNumId w:val="44"/>
  </w:num>
  <w:num w:numId="38">
    <w:abstractNumId w:val="2"/>
  </w:num>
  <w:num w:numId="39">
    <w:abstractNumId w:val="9"/>
  </w:num>
  <w:num w:numId="40">
    <w:abstractNumId w:val="33"/>
  </w:num>
  <w:num w:numId="41">
    <w:abstractNumId w:val="18"/>
  </w:num>
  <w:num w:numId="42">
    <w:abstractNumId w:val="4"/>
  </w:num>
  <w:num w:numId="43">
    <w:abstractNumId w:val="7"/>
  </w:num>
  <w:num w:numId="44">
    <w:abstractNumId w:val="26"/>
  </w:num>
  <w:num w:numId="45">
    <w:abstractNumId w:val="17"/>
  </w:num>
  <w:num w:numId="46">
    <w:abstractNumId w:val="35"/>
  </w:num>
  <w:num w:numId="4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oleti Taras">
    <w15:presenceInfo w15:providerId="AD" w15:userId="S-1-5-21-333653013-2304839960-3876203932-1809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94"/>
    <w:rsid w:val="000A54FA"/>
    <w:rsid w:val="00166163"/>
    <w:rsid w:val="00174B15"/>
    <w:rsid w:val="00251745"/>
    <w:rsid w:val="004D42BA"/>
    <w:rsid w:val="004E1A58"/>
    <w:rsid w:val="00900951"/>
    <w:rsid w:val="00957490"/>
    <w:rsid w:val="00BE1DA0"/>
    <w:rsid w:val="00D52C25"/>
    <w:rsid w:val="00F96294"/>
    <w:rsid w:val="00FD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03C0"/>
  <w15:chartTrackingRefBased/>
  <w15:docId w15:val="{3303A066-869C-4CFC-872C-24B1A2AD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294"/>
    <w:pPr>
      <w:ind w:left="720"/>
      <w:contextualSpacing/>
    </w:pPr>
  </w:style>
  <w:style w:type="table" w:styleId="TableGrid">
    <w:name w:val="Table Grid"/>
    <w:basedOn w:val="TableNormal"/>
    <w:uiPriority w:val="39"/>
    <w:rsid w:val="00F9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962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96294"/>
  </w:style>
  <w:style w:type="character" w:customStyle="1" w:styleId="eop">
    <w:name w:val="eop"/>
    <w:basedOn w:val="DefaultParagraphFont"/>
    <w:rsid w:val="00F96294"/>
  </w:style>
  <w:style w:type="character" w:customStyle="1" w:styleId="scxw121696182">
    <w:name w:val="scxw121696182"/>
    <w:basedOn w:val="DefaultParagraphFont"/>
    <w:rsid w:val="00F96294"/>
  </w:style>
  <w:style w:type="character" w:customStyle="1" w:styleId="scxw127716034">
    <w:name w:val="scxw127716034"/>
    <w:basedOn w:val="DefaultParagraphFont"/>
    <w:rsid w:val="00F96294"/>
  </w:style>
  <w:style w:type="paragraph" w:styleId="Revision">
    <w:name w:val="Revision"/>
    <w:hidden/>
    <w:uiPriority w:val="99"/>
    <w:semiHidden/>
    <w:rsid w:val="004D42BA"/>
    <w:pPr>
      <w:spacing w:after="0" w:line="240" w:lineRule="auto"/>
    </w:pPr>
  </w:style>
  <w:style w:type="paragraph" w:styleId="BalloonText">
    <w:name w:val="Balloon Text"/>
    <w:basedOn w:val="Normal"/>
    <w:link w:val="BalloonTextChar"/>
    <w:uiPriority w:val="99"/>
    <w:semiHidden/>
    <w:unhideWhenUsed/>
    <w:rsid w:val="004D4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2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Taras</dc:creator>
  <cp:keywords/>
  <dc:description/>
  <cp:lastModifiedBy>Voleti Taras</cp:lastModifiedBy>
  <cp:revision>12</cp:revision>
  <dcterms:created xsi:type="dcterms:W3CDTF">2023-01-06T03:52:00Z</dcterms:created>
  <dcterms:modified xsi:type="dcterms:W3CDTF">2023-01-19T11:51:00Z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93c6aac7-932d-4a20-96e9-782189a216f7</vt:lpwstr>
  </property>
  <property fmtid="{D5CDD505-2E9C-101B-9397-08002B2CF9AE}" pid="3" name="HCLClassD6">
    <vt:lpwstr>False</vt:lpwstr>
  </property>
  <property fmtid="{D5CDD505-2E9C-101B-9397-08002B2CF9AE}" pid="4" name="HCLClassification">
    <vt:lpwstr>HCL_Cla5s_Publ1c</vt:lpwstr>
  </property>
</Properties>
</file>